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12993" w:rsidR="00350BC3" w:rsidP="00312993" w:rsidRDefault="005D04D9" w14:paraId="5FA51A29" w14:textId="2DD05BF5">
      <w:pPr>
        <w:jc w:val="center"/>
        <w:rPr>
          <w:rFonts w:ascii="Calibri" w:hAnsi="Calibri" w:cs="Calibri"/>
          <w:b/>
          <w:bCs/>
          <w:color w:val="000000" w:themeColor="text1"/>
          <w:u w:val="single"/>
          <w:lang w:val="en-US"/>
        </w:rPr>
      </w:pPr>
      <w:r w:rsidRPr="00312993">
        <w:rPr>
          <w:rFonts w:ascii="Calibri" w:hAnsi="Calibri" w:cs="Calibri"/>
          <w:b/>
          <w:bCs/>
          <w:color w:val="000000" w:themeColor="text1"/>
          <w:u w:val="single"/>
          <w:lang w:val="en-US"/>
        </w:rPr>
        <w:t>Milestone 2</w:t>
      </w:r>
      <w:r w:rsidRPr="00312993" w:rsidR="00350BC3">
        <w:rPr>
          <w:rFonts w:ascii="Calibri" w:hAnsi="Calibri" w:cs="Calibri"/>
          <w:b/>
          <w:bCs/>
          <w:color w:val="000000" w:themeColor="text1"/>
          <w:u w:val="single"/>
          <w:lang w:val="en-US"/>
        </w:rPr>
        <w:t xml:space="preserve">: </w:t>
      </w:r>
      <w:r w:rsidRPr="00312993" w:rsidR="00350BC3">
        <w:rPr>
          <w:rFonts w:ascii="Calibri" w:hAnsi="Calibri" w:cs="Calibri"/>
          <w:color w:val="000000" w:themeColor="text1"/>
        </w:rPr>
        <w:t xml:space="preserve">Institutionalizing Digital Tools and </w:t>
      </w:r>
      <w:proofErr w:type="spellStart"/>
      <w:r w:rsidRPr="00312993" w:rsidR="00350BC3">
        <w:rPr>
          <w:rFonts w:ascii="Calibri" w:hAnsi="Calibri" w:cs="Calibri"/>
          <w:color w:val="000000" w:themeColor="text1"/>
        </w:rPr>
        <w:t>AgData</w:t>
      </w:r>
      <w:proofErr w:type="spellEnd"/>
      <w:r w:rsidRPr="00312993" w:rsidR="00350BC3">
        <w:rPr>
          <w:rFonts w:ascii="Calibri" w:hAnsi="Calibri" w:cs="Calibri"/>
          <w:color w:val="000000" w:themeColor="text1"/>
        </w:rPr>
        <w:t xml:space="preserve"> Hubs for Resilient Food, Land, and Water Systems</w:t>
      </w:r>
    </w:p>
    <w:p w:rsidR="006449FF" w:rsidP="00337EF5" w:rsidRDefault="006449FF" w14:paraId="1E0BB194" w14:textId="2341BDFE">
      <w:pPr>
        <w:spacing w:before="120" w:after="120" w:line="240" w:lineRule="auto"/>
        <w:jc w:val="both"/>
        <w:rPr>
          <w:rFonts w:ascii="Calibri" w:hAnsi="Calibri" w:cs="Calibri"/>
          <w:b/>
          <w:bCs/>
          <w:color w:val="000000" w:themeColor="text1"/>
          <w:lang w:val="en-US"/>
        </w:rPr>
      </w:pPr>
      <w:r>
        <w:rPr>
          <w:rFonts w:ascii="Calibri" w:hAnsi="Calibri" w:cs="Calibri"/>
          <w:b/>
          <w:bCs/>
          <w:color w:val="000000" w:themeColor="text1"/>
          <w:lang w:val="en-US"/>
        </w:rPr>
        <w:t>Executive summary</w:t>
      </w:r>
      <w:ins w:author="Banerjee, Rupsha (ILRI)" w:date="2025-09-24T13:21:00Z" w16du:dateUtc="2025-09-24T10:21:00Z" w:id="0">
        <w:r w:rsidR="00FB7C1B">
          <w:rPr>
            <w:rFonts w:ascii="Calibri" w:hAnsi="Calibri" w:cs="Calibri"/>
            <w:b/>
            <w:bCs/>
            <w:color w:val="000000" w:themeColor="text1"/>
            <w:lang w:val="en-US"/>
          </w:rPr>
          <w:t xml:space="preserve"> </w:t>
        </w:r>
      </w:ins>
      <w:r w:rsidRPr="007B6F33" w:rsidR="007B6F33">
        <w:rPr>
          <w:rFonts w:ascii="Calibri" w:hAnsi="Calibri" w:cs="Calibri"/>
          <w:b/>
          <w:bCs/>
          <w:color w:val="80340D" w:themeColor="accent2" w:themeShade="80"/>
          <w:lang w:val="en-US"/>
        </w:rPr>
        <w:t>(Rupsha)</w:t>
      </w:r>
    </w:p>
    <w:p w:rsidRPr="007B6F33" w:rsidR="006449FF" w:rsidP="006449FF" w:rsidRDefault="006449FF" w14:paraId="62E9AD56" w14:textId="37209F82">
      <w:pPr>
        <w:pStyle w:val="ListParagraph"/>
        <w:numPr>
          <w:ilvl w:val="0"/>
          <w:numId w:val="13"/>
        </w:numPr>
        <w:spacing w:before="120" w:after="120" w:line="240" w:lineRule="auto"/>
        <w:jc w:val="both"/>
        <w:rPr>
          <w:rFonts w:ascii="Calibri" w:hAnsi="Calibri" w:cs="Calibri"/>
          <w:i/>
          <w:iCs/>
          <w:color w:val="000000" w:themeColor="text1"/>
          <w:lang w:val="en-US"/>
          <w:rPrChange w:author="Ngwira, Amos" w:date="2025-08-11T14:47:00Z" w16du:dateUtc="2025-08-11T11:47:00Z" w:id="1">
            <w:rPr>
              <w:rFonts w:ascii="Calibri" w:hAnsi="Calibri" w:cs="Calibri"/>
              <w:b/>
              <w:bCs/>
              <w:color w:val="000000" w:themeColor="text1"/>
              <w:lang w:val="en-US"/>
            </w:rPr>
          </w:rPrChange>
        </w:rPr>
      </w:pPr>
      <w:r w:rsidRPr="007B6F33">
        <w:rPr>
          <w:rFonts w:ascii="Calibri" w:hAnsi="Calibri" w:cs="Calibri"/>
          <w:i/>
          <w:iCs/>
          <w:color w:val="000000" w:themeColor="text1"/>
          <w:lang w:val="en-US"/>
          <w:rPrChange w:author="Ngwira, Amos" w:date="2025-08-11T14:47:00Z" w16du:dateUtc="2025-08-11T11:47:00Z" w:id="2">
            <w:rPr>
              <w:rFonts w:ascii="Calibri" w:hAnsi="Calibri" w:cs="Calibri"/>
              <w:b/>
              <w:bCs/>
              <w:color w:val="000000" w:themeColor="text1"/>
              <w:lang w:val="en-US"/>
            </w:rPr>
          </w:rPrChange>
        </w:rPr>
        <w:t>Problem: Briefly state the challen</w:t>
      </w:r>
      <w:r w:rsidRPr="007B6F33" w:rsidR="008B572F">
        <w:rPr>
          <w:rFonts w:ascii="Calibri" w:hAnsi="Calibri" w:cs="Calibri"/>
          <w:i/>
          <w:iCs/>
          <w:color w:val="000000" w:themeColor="text1"/>
          <w:lang w:val="en-US"/>
          <w:rPrChange w:author="Ngwira, Amos" w:date="2025-08-11T14:47:00Z" w16du:dateUtc="2025-08-11T11:47:00Z" w:id="3">
            <w:rPr>
              <w:rFonts w:ascii="Calibri" w:hAnsi="Calibri" w:cs="Calibri"/>
              <w:b/>
              <w:bCs/>
              <w:color w:val="000000" w:themeColor="text1"/>
              <w:lang w:val="en-US"/>
            </w:rPr>
          </w:rPrChange>
        </w:rPr>
        <w:t xml:space="preserve">ge of fragmented, project-based digital tools in agriculture and their failure to build long-term resilience </w:t>
      </w:r>
    </w:p>
    <w:p w:rsidRPr="007B6F33" w:rsidR="008B572F" w:rsidP="006449FF" w:rsidRDefault="008B572F" w14:paraId="5800A404" w14:textId="3AAB3BB6">
      <w:pPr>
        <w:pStyle w:val="ListParagraph"/>
        <w:numPr>
          <w:ilvl w:val="0"/>
          <w:numId w:val="13"/>
        </w:numPr>
        <w:spacing w:before="120" w:after="120" w:line="240" w:lineRule="auto"/>
        <w:jc w:val="both"/>
        <w:rPr>
          <w:rFonts w:ascii="Calibri" w:hAnsi="Calibri" w:cs="Calibri"/>
          <w:i/>
          <w:iCs/>
          <w:color w:val="000000" w:themeColor="text1"/>
          <w:lang w:val="en-US"/>
        </w:rPr>
      </w:pPr>
      <w:r w:rsidRPr="007B6F33">
        <w:rPr>
          <w:rFonts w:ascii="Calibri" w:hAnsi="Calibri" w:cs="Calibri"/>
          <w:i/>
          <w:iCs/>
          <w:color w:val="000000" w:themeColor="text1"/>
          <w:lang w:val="en-US"/>
          <w:rPrChange w:author="Ngwira, Amos" w:date="2025-08-11T14:47:00Z" w16du:dateUtc="2025-08-11T11:47:00Z" w:id="4">
            <w:rPr>
              <w:rFonts w:ascii="Calibri" w:hAnsi="Calibri" w:cs="Calibri"/>
              <w:b/>
              <w:bCs/>
              <w:color w:val="000000" w:themeColor="text1"/>
              <w:lang w:val="en-US"/>
            </w:rPr>
          </w:rPrChange>
        </w:rPr>
        <w:t xml:space="preserve">Solution: introduce institutionalized, government-owned </w:t>
      </w:r>
      <w:proofErr w:type="spellStart"/>
      <w:r w:rsidRPr="007B6F33">
        <w:rPr>
          <w:rFonts w:ascii="Calibri" w:hAnsi="Calibri" w:cs="Calibri"/>
          <w:i/>
          <w:iCs/>
          <w:color w:val="000000" w:themeColor="text1"/>
          <w:lang w:val="en-US"/>
          <w:rPrChange w:author="Ngwira, Amos" w:date="2025-08-11T14:47:00Z" w16du:dateUtc="2025-08-11T11:47:00Z" w:id="5">
            <w:rPr>
              <w:rFonts w:ascii="Calibri" w:hAnsi="Calibri" w:cs="Calibri"/>
              <w:b/>
              <w:bCs/>
              <w:color w:val="000000" w:themeColor="text1"/>
              <w:lang w:val="en-US"/>
            </w:rPr>
          </w:rPrChange>
        </w:rPr>
        <w:t>AgData</w:t>
      </w:r>
      <w:proofErr w:type="spellEnd"/>
      <w:r w:rsidRPr="007B6F33">
        <w:rPr>
          <w:rFonts w:ascii="Calibri" w:hAnsi="Calibri" w:cs="Calibri"/>
          <w:i/>
          <w:iCs/>
          <w:color w:val="000000" w:themeColor="text1"/>
          <w:lang w:val="en-US"/>
          <w:rPrChange w:author="Ngwira, Amos" w:date="2025-08-11T14:47:00Z" w16du:dateUtc="2025-08-11T11:47:00Z" w:id="6">
            <w:rPr>
              <w:rFonts w:ascii="Calibri" w:hAnsi="Calibri" w:cs="Calibri"/>
              <w:b/>
              <w:bCs/>
              <w:color w:val="000000" w:themeColor="text1"/>
              <w:lang w:val="en-US"/>
            </w:rPr>
          </w:rPrChange>
        </w:rPr>
        <w:t xml:space="preserve"> Hubs, enabled by public-private partnerships, as </w:t>
      </w:r>
      <w:r w:rsidRPr="007B6F33" w:rsidR="00A044EE">
        <w:rPr>
          <w:rFonts w:ascii="Calibri" w:hAnsi="Calibri" w:cs="Calibri"/>
          <w:i/>
          <w:iCs/>
          <w:color w:val="000000" w:themeColor="text1"/>
          <w:lang w:val="en-US"/>
        </w:rPr>
        <w:t>a</w:t>
      </w:r>
      <w:r w:rsidRPr="007B6F33">
        <w:rPr>
          <w:rFonts w:ascii="Calibri" w:hAnsi="Calibri" w:cs="Calibri"/>
          <w:i/>
          <w:iCs/>
          <w:color w:val="000000" w:themeColor="text1"/>
          <w:lang w:val="en-US"/>
        </w:rPr>
        <w:t xml:space="preserve"> sustainable solution</w:t>
      </w:r>
    </w:p>
    <w:p w:rsidRPr="007B6F33" w:rsidR="008B572F" w:rsidP="006449FF" w:rsidRDefault="008B572F" w14:paraId="3CD797D9" w14:textId="2C6B9FA9">
      <w:pPr>
        <w:pStyle w:val="ListParagraph"/>
        <w:numPr>
          <w:ilvl w:val="0"/>
          <w:numId w:val="13"/>
        </w:numPr>
        <w:spacing w:before="120" w:after="120" w:line="240" w:lineRule="auto"/>
        <w:jc w:val="both"/>
        <w:rPr>
          <w:rFonts w:ascii="Calibri" w:hAnsi="Calibri" w:cs="Calibri"/>
          <w:i/>
          <w:iCs/>
          <w:color w:val="000000" w:themeColor="text1"/>
          <w:lang w:val="en-US"/>
        </w:rPr>
      </w:pPr>
      <w:r w:rsidRPr="007B6F33">
        <w:rPr>
          <w:rFonts w:ascii="Calibri" w:hAnsi="Calibri" w:cs="Calibri"/>
          <w:i/>
          <w:iCs/>
          <w:color w:val="000000" w:themeColor="text1"/>
          <w:lang w:val="en-US"/>
        </w:rPr>
        <w:t>Key findings: Summarize the status across the six countries (established, emerging, roadmap) highlighting 2-3 major achievements and 2-3 critical challenges (e.g. sustainability models, data governance)</w:t>
      </w:r>
    </w:p>
    <w:p w:rsidRPr="007B6F33" w:rsidR="008B572F" w:rsidP="006449FF" w:rsidRDefault="008B572F" w14:paraId="1DFDF8AB" w14:textId="0FA32AB4">
      <w:pPr>
        <w:pStyle w:val="ListParagraph"/>
        <w:numPr>
          <w:ilvl w:val="0"/>
          <w:numId w:val="13"/>
        </w:numPr>
        <w:spacing w:before="120" w:after="120" w:line="240" w:lineRule="auto"/>
        <w:jc w:val="both"/>
        <w:rPr>
          <w:rFonts w:ascii="Calibri" w:hAnsi="Calibri" w:cs="Calibri"/>
          <w:i/>
          <w:iCs/>
          <w:color w:val="000000" w:themeColor="text1"/>
          <w:lang w:val="en-US"/>
        </w:rPr>
      </w:pPr>
      <w:r w:rsidRPr="007B6F33">
        <w:rPr>
          <w:rFonts w:ascii="Calibri" w:hAnsi="Calibri" w:cs="Calibri"/>
          <w:i/>
          <w:iCs/>
          <w:color w:val="000000" w:themeColor="text1"/>
          <w:lang w:val="en-US"/>
        </w:rPr>
        <w:t>Core recommendations: Present the top-level strategic recommendations from the “Way Forward” section, emphasizing the roles of AGRA, governments, and the private sector.</w:t>
      </w:r>
    </w:p>
    <w:p w:rsidRPr="007B6F33" w:rsidR="008B572F" w:rsidP="007B6F33" w:rsidRDefault="008B572F" w14:paraId="1BCC5EEB" w14:textId="1CD4F72B">
      <w:pPr>
        <w:pStyle w:val="ListParagraph"/>
        <w:numPr>
          <w:ilvl w:val="0"/>
          <w:numId w:val="13"/>
        </w:numPr>
        <w:spacing w:before="120" w:after="120" w:line="240" w:lineRule="auto"/>
        <w:jc w:val="both"/>
        <w:rPr>
          <w:rFonts w:ascii="Calibri" w:hAnsi="Calibri" w:cs="Calibri"/>
          <w:i/>
          <w:iCs/>
          <w:color w:val="000000" w:themeColor="text1"/>
          <w:lang w:val="en-US"/>
        </w:rPr>
      </w:pPr>
      <w:r w:rsidRPr="02C8DAAE">
        <w:rPr>
          <w:rFonts w:ascii="Calibri" w:hAnsi="Calibri" w:cs="Calibri"/>
          <w:i/>
          <w:iCs/>
          <w:color w:val="000000" w:themeColor="text1"/>
          <w:lang w:val="en-US"/>
        </w:rPr>
        <w:t>Call to action: A concluding sentence on the urgency and opportunity for investment and collaboration</w:t>
      </w:r>
    </w:p>
    <w:p w:rsidR="02C8DAAE" w:rsidP="02C8DAAE" w:rsidRDefault="02C8DAAE" w14:paraId="50B8FD59" w14:textId="783A2BF2">
      <w:pPr>
        <w:pStyle w:val="ListParagraph"/>
        <w:spacing w:before="120" w:after="120" w:line="240" w:lineRule="auto"/>
        <w:jc w:val="both"/>
        <w:rPr>
          <w:rFonts w:ascii="Calibri" w:hAnsi="Calibri" w:cs="Calibri"/>
          <w:i/>
          <w:iCs/>
          <w:color w:val="000000" w:themeColor="text1"/>
          <w:lang w:val="en-US"/>
        </w:rPr>
      </w:pPr>
    </w:p>
    <w:p w:rsidRPr="00312993" w:rsidR="00647D36" w:rsidP="02C8DAAE" w:rsidRDefault="00794C85" w14:paraId="6575115A" w14:textId="651D08B2">
      <w:pPr>
        <w:pStyle w:val="ListParagraph"/>
        <w:numPr>
          <w:ilvl w:val="0"/>
          <w:numId w:val="4"/>
        </w:numPr>
        <w:spacing w:before="120" w:after="120" w:line="240" w:lineRule="auto"/>
        <w:ind w:left="270" w:hanging="270"/>
        <w:jc w:val="both"/>
        <w:rPr>
          <w:rFonts w:ascii="Calibri" w:hAnsi="Calibri" w:cs="Calibri"/>
          <w:b/>
          <w:bCs/>
          <w:color w:val="000000" w:themeColor="text1"/>
          <w:lang w:val="en-US"/>
        </w:rPr>
      </w:pPr>
      <w:r w:rsidRPr="02C8DAAE">
        <w:rPr>
          <w:rFonts w:ascii="Calibri" w:hAnsi="Calibri" w:cs="Calibri"/>
          <w:b/>
          <w:bCs/>
          <w:color w:val="000000" w:themeColor="text1"/>
          <w:lang w:val="en-US"/>
        </w:rPr>
        <w:t>Introduction</w:t>
      </w:r>
      <w:r w:rsidRPr="02C8DAAE" w:rsidR="00B65BB2">
        <w:rPr>
          <w:rFonts w:ascii="Calibri" w:hAnsi="Calibri" w:cs="Calibri"/>
          <w:b/>
          <w:bCs/>
          <w:color w:val="000000" w:themeColor="text1"/>
          <w:lang w:val="en-US"/>
        </w:rPr>
        <w:t xml:space="preserve"> (2 pages max)</w:t>
      </w:r>
    </w:p>
    <w:p w:rsidR="5B7F5E64" w:rsidP="02C8DAAE" w:rsidRDefault="5B7F5E64" w14:paraId="08B5E246" w14:textId="03F2A7B2">
      <w:pPr>
        <w:spacing w:before="120" w:after="120" w:line="240" w:lineRule="auto"/>
        <w:jc w:val="both"/>
        <w:rPr>
          <w:rFonts w:ascii="Calibri" w:hAnsi="Calibri" w:eastAsia="Aptos" w:cs="Calibri"/>
          <w:lang w:val="en-US"/>
        </w:rPr>
      </w:pPr>
      <w:r w:rsidRPr="02C8DAAE">
        <w:rPr>
          <w:rFonts w:ascii="Calibri" w:hAnsi="Calibri" w:eastAsia="Aptos" w:cs="Calibri"/>
          <w:lang w:val="en-US"/>
        </w:rPr>
        <w:t xml:space="preserve">Across Africa, digital solutions for agriculture have multiplied, yet impact at scale remains uneven. Too many platforms begin as time-bound pilots, optimized for a single crop, district, or donor reporting cycle, then stall as funding ends or institutional champions rotate. The result is a mosaic of apps and dashboards that seldom interoperate, struggle to ingest reliable agrometeorological data, and rarely evolve into national public goods. This leads to loss of </w:t>
      </w:r>
      <w:proofErr w:type="gramStart"/>
      <w:r w:rsidRPr="02C8DAAE">
        <w:rPr>
          <w:rFonts w:ascii="Calibri" w:hAnsi="Calibri" w:eastAsia="Aptos" w:cs="Calibri"/>
          <w:lang w:val="en-US"/>
        </w:rPr>
        <w:t>timely</w:t>
      </w:r>
      <w:proofErr w:type="gramEnd"/>
      <w:r w:rsidRPr="02C8DAAE">
        <w:rPr>
          <w:rFonts w:ascii="Calibri" w:hAnsi="Calibri" w:eastAsia="Aptos" w:cs="Calibri"/>
          <w:lang w:val="en-US"/>
        </w:rPr>
        <w:t xml:space="preserve">, localized guidance, duplicated efforts, lack of trust by insurers and financiers in indices; and early warnings failing to translate into action where most needed (World Bank, 2023). Fragmentation raises </w:t>
      </w:r>
      <w:proofErr w:type="gramStart"/>
      <w:r w:rsidRPr="02C8DAAE">
        <w:rPr>
          <w:rFonts w:ascii="Calibri" w:hAnsi="Calibri" w:eastAsia="Aptos" w:cs="Calibri"/>
          <w:lang w:val="en-US"/>
        </w:rPr>
        <w:t>costs  undermines</w:t>
      </w:r>
      <w:proofErr w:type="gramEnd"/>
      <w:r w:rsidRPr="02C8DAAE">
        <w:rPr>
          <w:rFonts w:ascii="Calibri" w:hAnsi="Calibri" w:eastAsia="Aptos" w:cs="Calibri"/>
          <w:lang w:val="en-US"/>
        </w:rPr>
        <w:t xml:space="preserve"> data quality (gaps in station feeds, bias-correction, and skill verification) and erodes trust among users. Without shared standards and national stewardship, weather and climate layers are inconsistently updated, advisory content is not localized or validated, and last-mile channels (USSD/IVR, WhatsApp, radio) are bolted on, rather than designed as core infrastructure. Advisory delivery mechanisms work best when they sit atop coherent data backbones and institutional arrangements and not as stand-alone tools. </w:t>
      </w:r>
    </w:p>
    <w:p w:rsidR="5B7F5E64" w:rsidP="02C8DAAE" w:rsidRDefault="5B7F5E64" w14:paraId="46D533BA" w14:textId="2AB3EAA6">
      <w:pPr>
        <w:spacing w:before="120" w:after="120" w:line="240" w:lineRule="auto"/>
        <w:jc w:val="both"/>
        <w:rPr>
          <w:rFonts w:ascii="Calibri" w:hAnsi="Calibri" w:eastAsia="Aptos" w:cs="Calibri"/>
          <w:lang w:val="en-US"/>
        </w:rPr>
      </w:pPr>
      <w:r w:rsidRPr="02C8DAAE">
        <w:rPr>
          <w:rFonts w:ascii="Calibri" w:hAnsi="Calibri" w:eastAsia="Aptos" w:cs="Calibri"/>
          <w:lang w:val="en-US"/>
        </w:rPr>
        <w:t>Digital climate and agrometeorological services should operate as nationally governed public goods with sustainable operational and maintenance budgets, transparent service level agreements, and stable APIs. This enables different players such as ministries, ag-techs, cooperatives, insurers, and researchers to build on them. An example of such a shift is the World Meteorological Organization’s WIS 2.0 framework (</w:t>
      </w:r>
      <w:hyperlink r:id="rId5">
        <w:r w:rsidRPr="02C8DAAE">
          <w:rPr>
            <w:rStyle w:val="Hyperlink"/>
            <w:rFonts w:ascii="Calibri" w:hAnsi="Calibri" w:eastAsia="Aptos" w:cs="Calibri"/>
            <w:lang w:val="en-US"/>
          </w:rPr>
          <w:t>https://community.wmo.int/en/activity-areas/wis/wis2-implementation?utm_source=chatgpt.com</w:t>
        </w:r>
      </w:hyperlink>
      <w:r w:rsidRPr="02C8DAAE">
        <w:rPr>
          <w:rFonts w:ascii="Calibri" w:hAnsi="Calibri" w:eastAsia="Aptos" w:cs="Calibri"/>
          <w:lang w:val="en-US"/>
        </w:rPr>
        <w:t>); which is lowering barriers for standardized data sharing aligned with the Unified Data Policy and Global Basic Observing Network (GBON)</w:t>
      </w:r>
      <w:hyperlink w:anchor="_ftn1" r:id="rId6">
        <w:r w:rsidRPr="02C8DAAE">
          <w:rPr>
            <w:rStyle w:val="Hyperlink"/>
            <w:rFonts w:ascii="Calibri" w:hAnsi="Calibri" w:eastAsia="Aptos" w:cs="Calibri"/>
            <w:vertAlign w:val="superscript"/>
            <w:lang w:val="en-US"/>
          </w:rPr>
          <w:t>[1]</w:t>
        </w:r>
      </w:hyperlink>
      <w:r w:rsidRPr="02C8DAAE">
        <w:rPr>
          <w:rFonts w:ascii="Calibri" w:hAnsi="Calibri" w:eastAsia="Aptos" w:cs="Calibri"/>
          <w:lang w:val="en-US"/>
        </w:rPr>
        <w:t xml:space="preserve">, reinforcing the principle of leaving no Member behind. </w:t>
      </w:r>
    </w:p>
    <w:p w:rsidR="5B7F5E64" w:rsidP="02C8DAAE" w:rsidRDefault="5B7F5E64" w14:paraId="4D9CC424" w14:textId="3CACBDAA">
      <w:pPr>
        <w:spacing w:before="120" w:after="120" w:line="240" w:lineRule="auto"/>
        <w:jc w:val="both"/>
        <w:rPr>
          <w:rFonts w:ascii="Calibri" w:hAnsi="Calibri" w:eastAsia="Aptos" w:cs="Calibri"/>
          <w:lang w:val="en-US"/>
        </w:rPr>
      </w:pPr>
      <w:r w:rsidRPr="02C8DAAE">
        <w:rPr>
          <w:rFonts w:ascii="Calibri" w:hAnsi="Calibri" w:eastAsia="Aptos" w:cs="Calibri"/>
          <w:lang w:val="en-US"/>
        </w:rPr>
        <w:t>National meteorological services, agriculture ministries, and extension systems have the potential to perform best when they co-own data policy, verification pipelines, and alerting protocols, while private and producer actors specialize in user experience, distribution, and feedback. Scale and durability depend on public-private-producer partnership (4P) ecosystems. Where these roles are institutionalized, advisory content is trusted, distribution is diversified (USSD/IVR, WhatsApp/SMS, radio, dashboards), and sustainable business models emerge beyond pilot phases. Country profiles for Kenya, Ethiopia, Rwanda, Mozambique, Burkina Faso, and Nigeria showcase both the promise of this architecture and the costs of fragmentation.</w:t>
      </w:r>
    </w:p>
    <w:p w:rsidR="5B7F5E64" w:rsidP="02C8DAAE" w:rsidRDefault="5B7F5E64" w14:paraId="6F969818" w14:textId="0D29FB60">
      <w:pPr>
        <w:spacing w:before="120" w:after="120" w:line="240" w:lineRule="auto"/>
        <w:jc w:val="both"/>
        <w:rPr>
          <w:rFonts w:ascii="Calibri" w:hAnsi="Calibri" w:eastAsia="Aptos" w:cs="Calibri"/>
          <w:lang w:val="en-US"/>
        </w:rPr>
      </w:pPr>
      <w:proofErr w:type="spellStart"/>
      <w:r w:rsidRPr="02C8DAAE">
        <w:rPr>
          <w:rFonts w:ascii="Calibri" w:hAnsi="Calibri" w:eastAsia="Aptos" w:cs="Calibri"/>
          <w:lang w:val="en-US"/>
        </w:rPr>
        <w:t>AgData</w:t>
      </w:r>
      <w:proofErr w:type="spellEnd"/>
      <w:r w:rsidRPr="02C8DAAE">
        <w:rPr>
          <w:rFonts w:ascii="Calibri" w:hAnsi="Calibri" w:eastAsia="Aptos" w:cs="Calibri"/>
          <w:lang w:val="en-US"/>
        </w:rPr>
        <w:t xml:space="preserve"> Hubs pose as a potential solution for fragmentation as well as the promise of the 4P, as they are nationally governed, standards-compliant digital backbones that collect quality-control, and publish agriculture-relevant layers, especially agrometeorology, hydrology, rangeland/forage, soils, markets, and risk via open, well-documented APIs and public dashboards. They combine a foundational layer (data lake/catalog, bias-correction/downscaling, skill scorecards, access control) with plug-in modules that translate data into decisions for specific geographies, value chains, and user groups (e.g., sowing windows, heat-stress/temperature- humidity and forage indices, flood and drought alerts). The hubs have the potential to address bottlenecks around hyper-local data scarcity in climate-vulnerable hotspots that hampers DCAS quality and trust. </w:t>
      </w:r>
      <w:proofErr w:type="spellStart"/>
      <w:r w:rsidRPr="02C8DAAE">
        <w:rPr>
          <w:rFonts w:ascii="Calibri" w:hAnsi="Calibri" w:eastAsia="Aptos" w:cs="Calibri"/>
          <w:lang w:val="en-US"/>
        </w:rPr>
        <w:t>AgData</w:t>
      </w:r>
      <w:proofErr w:type="spellEnd"/>
      <w:r w:rsidRPr="02C8DAAE">
        <w:rPr>
          <w:rFonts w:ascii="Calibri" w:hAnsi="Calibri" w:eastAsia="Aptos" w:cs="Calibri"/>
          <w:lang w:val="en-US"/>
        </w:rPr>
        <w:t xml:space="preserve"> Hubs push impact-based advisories (what to do, not just what the weather will be) through multiple media, speeding response and enabling bundled services (credit for drought-resilient inputs, index-based insurance payouts, feed and forage market intelligence) </w:t>
      </w:r>
      <w:proofErr w:type="spellStart"/>
      <w:r w:rsidRPr="02C8DAAE">
        <w:rPr>
          <w:rFonts w:ascii="Calibri" w:hAnsi="Calibri" w:eastAsia="Aptos" w:cs="Calibri"/>
          <w:lang w:val="en-US"/>
        </w:rPr>
        <w:t>AgData</w:t>
      </w:r>
      <w:proofErr w:type="spellEnd"/>
      <w:r w:rsidRPr="02C8DAAE">
        <w:rPr>
          <w:rFonts w:ascii="Calibri" w:hAnsi="Calibri" w:eastAsia="Aptos" w:cs="Calibri"/>
          <w:lang w:val="en-US"/>
        </w:rPr>
        <w:t xml:space="preserve"> Hubs have the potential to strengthen public institutions and empower producer organizations (localized, trusted advisories; feedback loops; inclusion by design) by converting agrometeorological and climate data into a durable public goods, creating the conditions for sustained DCAS scale-up, diversify, and remain financially viable long after projects end. </w:t>
      </w:r>
    </w:p>
    <w:p w:rsidR="5B7F5E64" w:rsidP="02C8DAAE" w:rsidRDefault="5B7F5E64" w14:paraId="3A64823C" w14:textId="10ADBF9D">
      <w:pPr>
        <w:spacing w:before="120" w:after="120" w:line="240" w:lineRule="auto"/>
        <w:jc w:val="both"/>
        <w:rPr>
          <w:rFonts w:ascii="Calibri" w:hAnsi="Calibri" w:eastAsia="Aptos" w:cs="Calibri"/>
          <w:lang w:val="en-US"/>
        </w:rPr>
      </w:pPr>
      <w:r w:rsidRPr="02C8DAAE">
        <w:rPr>
          <w:rFonts w:ascii="Calibri" w:hAnsi="Calibri" w:eastAsia="Aptos" w:cs="Calibri"/>
          <w:lang w:val="en-US"/>
        </w:rPr>
        <w:t xml:space="preserve">Institutionalizing </w:t>
      </w:r>
      <w:proofErr w:type="spellStart"/>
      <w:r w:rsidRPr="02C8DAAE">
        <w:rPr>
          <w:rFonts w:ascii="Calibri" w:hAnsi="Calibri" w:eastAsia="Aptos" w:cs="Calibri"/>
          <w:lang w:val="en-US"/>
        </w:rPr>
        <w:t>AgData</w:t>
      </w:r>
      <w:proofErr w:type="spellEnd"/>
      <w:r w:rsidRPr="02C8DAAE">
        <w:rPr>
          <w:rFonts w:ascii="Calibri" w:hAnsi="Calibri" w:eastAsia="Aptos" w:cs="Calibri"/>
          <w:lang w:val="en-US"/>
        </w:rPr>
        <w:t xml:space="preserve"> Hubs as the foundational digital public good then layering value-chain plug-ins (e.g., </w:t>
      </w:r>
      <w:proofErr w:type="spellStart"/>
      <w:r w:rsidRPr="02C8DAAE">
        <w:rPr>
          <w:rFonts w:ascii="Calibri" w:hAnsi="Calibri" w:eastAsia="Aptos" w:cs="Calibri"/>
          <w:lang w:val="en-US"/>
        </w:rPr>
        <w:t>iSAT</w:t>
      </w:r>
      <w:proofErr w:type="spellEnd"/>
      <w:r w:rsidRPr="02C8DAAE">
        <w:rPr>
          <w:rFonts w:ascii="Calibri" w:hAnsi="Calibri" w:eastAsia="Aptos" w:cs="Calibri"/>
          <w:lang w:val="en-US"/>
        </w:rPr>
        <w:t xml:space="preserve"> agronomic rules, KAZNET-style citizen observation/market/rangeland tasks, finance/insurance indices) could be the reliable path to scale and sustainability; it converts scattered inputs into trusted, verifiable, hyper-local DCAS for crops and livestock; reduces duplication; anchors partnerships; and unlocks commercial and cooperative innovation through stable APIs and clear governance. The six country landscapes already show the institutional anchors and last-mile channels that are required to make it possible. </w:t>
      </w:r>
    </w:p>
    <w:p w:rsidR="5926BC1E" w:rsidP="02C8DAAE" w:rsidRDefault="5926BC1E" w14:paraId="6C505C69" w14:textId="16B7F087">
      <w:pPr>
        <w:spacing w:before="120" w:after="120" w:line="240" w:lineRule="auto"/>
        <w:jc w:val="both"/>
        <w:rPr>
          <w:rFonts w:ascii="Calibri" w:hAnsi="Calibri" w:eastAsia="Aptos" w:cs="Calibri"/>
          <w:lang w:val="en-US"/>
        </w:rPr>
      </w:pPr>
      <w:r w:rsidRPr="02C8DAAE">
        <w:rPr>
          <w:rFonts w:ascii="Calibri" w:hAnsi="Calibri" w:eastAsia="Aptos" w:cs="Calibri"/>
          <w:lang w:val="en-US"/>
        </w:rPr>
        <w:t xml:space="preserve">The objective of this report is therefore to assess progress, identify best practices, and provide a strategic roadmap for institutionalizing </w:t>
      </w:r>
      <w:proofErr w:type="spellStart"/>
      <w:r w:rsidRPr="02C8DAAE">
        <w:rPr>
          <w:rFonts w:ascii="Calibri" w:hAnsi="Calibri" w:eastAsia="Aptos" w:cs="Calibri"/>
          <w:lang w:val="en-US"/>
        </w:rPr>
        <w:t>AgData</w:t>
      </w:r>
      <w:proofErr w:type="spellEnd"/>
      <w:r w:rsidRPr="02C8DAAE">
        <w:rPr>
          <w:rFonts w:ascii="Calibri" w:hAnsi="Calibri" w:eastAsia="Aptos" w:cs="Calibri"/>
          <w:lang w:val="en-US"/>
        </w:rPr>
        <w:t xml:space="preserve"> Hubs in the six target countries, while drawing lessons from </w:t>
      </w:r>
      <w:r w:rsidRPr="02C8DAAE" w:rsidR="2C4BF3C8">
        <w:rPr>
          <w:rFonts w:ascii="Calibri" w:hAnsi="Calibri" w:eastAsia="Aptos" w:cs="Calibri"/>
          <w:lang w:val="en-US"/>
        </w:rPr>
        <w:t xml:space="preserve">countries where the </w:t>
      </w:r>
      <w:proofErr w:type="spellStart"/>
      <w:r w:rsidRPr="02C8DAAE" w:rsidR="2C4BF3C8">
        <w:rPr>
          <w:rFonts w:ascii="Calibri" w:hAnsi="Calibri" w:eastAsia="Aptos" w:cs="Calibri"/>
          <w:lang w:val="en-US"/>
        </w:rPr>
        <w:t>AgData</w:t>
      </w:r>
      <w:proofErr w:type="spellEnd"/>
      <w:r w:rsidRPr="02C8DAAE" w:rsidR="2C4BF3C8">
        <w:rPr>
          <w:rFonts w:ascii="Calibri" w:hAnsi="Calibri" w:eastAsia="Aptos" w:cs="Calibri"/>
          <w:lang w:val="en-US"/>
        </w:rPr>
        <w:t xml:space="preserve"> Hubs have been established and are functional. </w:t>
      </w:r>
    </w:p>
    <w:p w:rsidRPr="00312993" w:rsidR="00647D36" w:rsidP="02C8DAAE" w:rsidRDefault="00862688" w14:paraId="2F0D42C1" w14:textId="445E2D84">
      <w:pPr>
        <w:pStyle w:val="ListParagraph"/>
        <w:numPr>
          <w:ilvl w:val="0"/>
          <w:numId w:val="4"/>
        </w:numPr>
        <w:spacing w:before="120" w:after="120" w:line="240" w:lineRule="auto"/>
        <w:ind w:left="360"/>
        <w:jc w:val="both"/>
        <w:rPr>
          <w:rFonts w:ascii="Calibri" w:hAnsi="Calibri" w:cs="Calibri"/>
          <w:b/>
          <w:bCs/>
          <w:color w:val="000000" w:themeColor="text1"/>
          <w:lang w:val="en-US"/>
        </w:rPr>
      </w:pPr>
      <w:r w:rsidRPr="02C8DAAE">
        <w:rPr>
          <w:rFonts w:ascii="Calibri" w:hAnsi="Calibri" w:cs="Calibri"/>
          <w:b/>
          <w:bCs/>
          <w:color w:val="000000" w:themeColor="text1"/>
          <w:lang w:val="en-US"/>
        </w:rPr>
        <w:t xml:space="preserve"> </w:t>
      </w:r>
      <w:proofErr w:type="spellStart"/>
      <w:r w:rsidRPr="02C8DAAE">
        <w:rPr>
          <w:rFonts w:ascii="Calibri" w:hAnsi="Calibri" w:cs="Calibri"/>
          <w:b/>
          <w:bCs/>
          <w:color w:val="000000" w:themeColor="text1"/>
          <w:lang w:val="en-US"/>
        </w:rPr>
        <w:t>AgData</w:t>
      </w:r>
      <w:proofErr w:type="spellEnd"/>
      <w:r w:rsidRPr="02C8DAAE">
        <w:rPr>
          <w:rFonts w:ascii="Calibri" w:hAnsi="Calibri" w:cs="Calibri"/>
          <w:b/>
          <w:bCs/>
          <w:color w:val="000000" w:themeColor="text1"/>
          <w:lang w:val="en-US"/>
        </w:rPr>
        <w:t xml:space="preserve"> Hubs (2 pages max)</w:t>
      </w:r>
    </w:p>
    <w:p w:rsidR="4C5950B0" w:rsidP="02C8DAAE" w:rsidRDefault="4C5950B0" w14:paraId="03FF47EE" w14:textId="349D17F5">
      <w:pPr>
        <w:spacing w:before="120" w:after="120"/>
        <w:jc w:val="both"/>
      </w:pP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Hubs are nationally governed, standards-compliant digital backbones that </w:t>
      </w:r>
      <w:proofErr w:type="gramStart"/>
      <w:r w:rsidRPr="02C8DAAE">
        <w:rPr>
          <w:rFonts w:ascii="Calibri" w:hAnsi="Calibri" w:eastAsia="Calibri" w:cs="Calibri"/>
          <w:lang w:val="en-US"/>
        </w:rPr>
        <w:t>collect,</w:t>
      </w:r>
      <w:proofErr w:type="gramEnd"/>
      <w:r w:rsidRPr="02C8DAAE">
        <w:rPr>
          <w:rFonts w:ascii="Calibri" w:hAnsi="Calibri" w:eastAsia="Calibri" w:cs="Calibri"/>
          <w:lang w:val="en-US"/>
        </w:rPr>
        <w:t xml:space="preserve"> quality-control, and publish agriculture-relevant layers, especially agrometeorology, hydrology, rangeland/forage, soils, markets related information, among others, via open, well-documented APIs and public dashboards. The Hubs orchestrate ingestion (stations, satellites, reanalysis), calibration (quantile mapping against national truth), and exposure in one place, so multiple services (extension, finance/insurance, cooperatives, market platforms) consume the same verified layers. They institutionalize analytics (e.g., rainfall/temperature anomalies, sub-seasonal downscales, NDVI/EVI-based forage deficits) and publish skill scorecards so agencies and farmers (crops and livestock) see where forecasts perform and where uncertainty is high.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Hubs are a digital infrastructure, and not </w:t>
      </w:r>
      <w:r w:rsidRPr="02C8DAAE">
        <w:rPr>
          <w:rFonts w:ascii="Calibri" w:hAnsi="Calibri" w:eastAsia="Calibri" w:cs="Calibri"/>
          <w:i/>
          <w:iCs/>
          <w:lang w:val="en-US"/>
        </w:rPr>
        <w:t>“one more app.</w:t>
      </w:r>
      <w:r w:rsidRPr="02C8DAAE">
        <w:rPr>
          <w:rFonts w:ascii="Calibri" w:hAnsi="Calibri" w:eastAsia="Calibri" w:cs="Calibri"/>
          <w:lang w:val="en-US"/>
        </w:rPr>
        <w:t xml:space="preserve">” They are meant to feed USSD/IVR and WhatsApp for low-literacy access, radio for mass reach, and dashboards for extension/disaster risk management, while exposing APIs so public and private actors can build farmer-facing innovations responsibly and at scale. This section outlines some of the basic requirements for establishing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Hubs, while also giving examples of countries where the hubs have been established and operational; two of which are the AGRA target countries. </w:t>
      </w:r>
    </w:p>
    <w:p w:rsidR="4C5950B0" w:rsidP="02C8DAAE" w:rsidRDefault="4C5950B0" w14:paraId="3469826D" w14:textId="4ABEECAC">
      <w:pPr>
        <w:spacing w:before="120" w:after="120"/>
        <w:jc w:val="both"/>
      </w:pPr>
      <w:r w:rsidRPr="02C8DAAE">
        <w:rPr>
          <w:rFonts w:ascii="Calibri" w:hAnsi="Calibri" w:eastAsia="Calibri" w:cs="Calibri"/>
          <w:i/>
          <w:iCs/>
          <w:lang w:val="en-US"/>
        </w:rPr>
        <w:t>Partnerships: who must be at the table</w:t>
      </w:r>
    </w:p>
    <w:p w:rsidR="4C5950B0" w:rsidP="02C8DAAE" w:rsidRDefault="4C5950B0" w14:paraId="13E07B15" w14:textId="5E78CC3A">
      <w:pPr>
        <w:spacing w:before="120" w:after="120"/>
        <w:jc w:val="both"/>
      </w:pPr>
      <w:r w:rsidRPr="02C8DAAE">
        <w:rPr>
          <w:rFonts w:ascii="Calibri" w:hAnsi="Calibri" w:eastAsia="Calibri" w:cs="Calibri"/>
          <w:lang w:val="en-US"/>
        </w:rPr>
        <w:t xml:space="preserve">A functional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 rests on clear institutional roles. The national meteorological/hydrological service (NMHS) acts as the data steward and skill authority, operating observing networks, issuing official forecasts, validating and downscaling routines that feed the Hub. The agriculture line ministry, with its extension system, is the lead client and co-owner; it defines agronomic and livestock decision rules (e.g., sowing windows, temperature and humidity /forage advisories), </w:t>
      </w:r>
      <w:proofErr w:type="gramStart"/>
      <w:r w:rsidRPr="02C8DAAE">
        <w:rPr>
          <w:rFonts w:ascii="Calibri" w:hAnsi="Calibri" w:eastAsia="Calibri" w:cs="Calibri"/>
          <w:lang w:val="en-US"/>
        </w:rPr>
        <w:t>vets</w:t>
      </w:r>
      <w:proofErr w:type="gramEnd"/>
      <w:r w:rsidRPr="02C8DAAE">
        <w:rPr>
          <w:rFonts w:ascii="Calibri" w:hAnsi="Calibri" w:eastAsia="Calibri" w:cs="Calibri"/>
          <w:lang w:val="en-US"/>
        </w:rPr>
        <w:t xml:space="preserve"> advisory content, and embeds Hub’s outputs into call centers, digital platforms, and field routines. An ICT/data authority underwrites platform policy, security, and long-term operations and management by setting open-data and API governance, hosting standards, cybersecurity, and SLAs oversight ensuring stable cloud tenancy and budgets beyond projects. Universities and research actors, including CGIAR centers, co-design analytics, publish forecast skill scorecards, and maintain open methods, while private firms and producer organizations provide last-mile </w:t>
      </w:r>
      <w:proofErr w:type="gramStart"/>
      <w:r w:rsidRPr="02C8DAAE">
        <w:rPr>
          <w:rFonts w:ascii="Calibri" w:hAnsi="Calibri" w:eastAsia="Calibri" w:cs="Calibri"/>
          <w:lang w:val="en-US"/>
        </w:rPr>
        <w:t>scale</w:t>
      </w:r>
      <w:proofErr w:type="gramEnd"/>
      <w:r w:rsidRPr="02C8DAAE">
        <w:rPr>
          <w:rFonts w:ascii="Calibri" w:hAnsi="Calibri" w:eastAsia="Calibri" w:cs="Calibri"/>
          <w:lang w:val="en-US"/>
        </w:rPr>
        <w:t xml:space="preserve"> through USSD/IVR, WhatsApp/SMS, radio, cooperative dashboards, and farmer-facing apps; also enabling embedding of finance/insurance products and structured feedback and citizen observation.</w:t>
      </w:r>
    </w:p>
    <w:p w:rsidR="4C5950B0" w:rsidP="02C8DAAE" w:rsidRDefault="4C5950B0" w14:paraId="5665010D" w14:textId="712B0F5F">
      <w:pPr>
        <w:spacing w:before="120" w:after="120"/>
        <w:jc w:val="both"/>
      </w:pPr>
      <w:r w:rsidRPr="02C8DAAE">
        <w:rPr>
          <w:rFonts w:ascii="Calibri" w:hAnsi="Calibri" w:eastAsia="Calibri" w:cs="Calibri"/>
          <w:lang w:val="en-US"/>
        </w:rPr>
        <w:t xml:space="preserve">These roles are best formalized through a collaboration framework such as </w:t>
      </w:r>
      <w:proofErr w:type="spellStart"/>
      <w:r w:rsidRPr="02C8DAAE">
        <w:rPr>
          <w:rFonts w:ascii="Calibri" w:hAnsi="Calibri" w:eastAsia="Calibri" w:cs="Calibri"/>
          <w:lang w:val="en-US"/>
        </w:rPr>
        <w:t>MoUs</w:t>
      </w:r>
      <w:proofErr w:type="spellEnd"/>
      <w:r w:rsidRPr="02C8DAAE">
        <w:rPr>
          <w:rFonts w:ascii="Calibri" w:hAnsi="Calibri" w:eastAsia="Calibri" w:cs="Calibri"/>
          <w:lang w:val="en-US"/>
        </w:rPr>
        <w:t xml:space="preserve"> with data-sharing agreements, licensing/IP, privacy provisions, and SLAs for uptime, latency, and support. Some of the examples include Mali-</w:t>
      </w:r>
      <w:proofErr w:type="spellStart"/>
      <w:r w:rsidRPr="02C8DAAE">
        <w:rPr>
          <w:rFonts w:ascii="Calibri" w:hAnsi="Calibri" w:eastAsia="Calibri" w:cs="Calibri"/>
          <w:lang w:val="en-US"/>
        </w:rPr>
        <w:t>Météo</w:t>
      </w:r>
      <w:proofErr w:type="spellEnd"/>
      <w:r w:rsidRPr="02C8DAAE">
        <w:rPr>
          <w:rFonts w:ascii="Calibri" w:hAnsi="Calibri" w:eastAsia="Calibri" w:cs="Calibri"/>
          <w:lang w:val="en-US"/>
        </w:rPr>
        <w:t xml:space="preserve"> hosting the national </w:t>
      </w:r>
      <w:proofErr w:type="spellStart"/>
      <w:r w:rsidRPr="02C8DAAE">
        <w:rPr>
          <w:rFonts w:ascii="Calibri" w:hAnsi="Calibri" w:eastAsia="Calibri" w:cs="Calibri"/>
          <w:lang w:val="en-US"/>
        </w:rPr>
        <w:t>AgDataHub</w:t>
      </w:r>
      <w:proofErr w:type="spellEnd"/>
      <w:r w:rsidRPr="02C8DAAE">
        <w:rPr>
          <w:rFonts w:ascii="Calibri" w:hAnsi="Calibri" w:eastAsia="Calibri" w:cs="Calibri"/>
          <w:lang w:val="en-US"/>
        </w:rPr>
        <w:t>-Mali; Kenya has linked the Hub to Kenya Agriculture Observatory Platform (KAOP), and private digital channels. Ethiopia’s Ministry of Agriculture hosts the national Hub and connects it to sector programs and ‘</w:t>
      </w:r>
      <w:proofErr w:type="gramStart"/>
      <w:r w:rsidRPr="02C8DAAE">
        <w:rPr>
          <w:rFonts w:ascii="Calibri" w:hAnsi="Calibri" w:eastAsia="Calibri" w:cs="Calibri"/>
          <w:lang w:val="en-US"/>
        </w:rPr>
        <w:t>mini-hubs</w:t>
      </w:r>
      <w:proofErr w:type="gramEnd"/>
      <w:r w:rsidRPr="02C8DAAE">
        <w:rPr>
          <w:rFonts w:ascii="Calibri" w:hAnsi="Calibri" w:eastAsia="Calibri" w:cs="Calibri"/>
          <w:lang w:val="en-US"/>
        </w:rPr>
        <w:t>/independent platforms’; and in Zambia, the Smart Zambia Institute has been engaged to host the Hub and align it with national systems such as Zambia Integrated Agriculture Management Information System (ZIAMIS).</w:t>
      </w:r>
    </w:p>
    <w:p w:rsidR="4C5950B0" w:rsidP="02C8DAAE" w:rsidRDefault="4C5950B0" w14:paraId="22126608" w14:textId="397A0340">
      <w:pPr>
        <w:spacing w:before="120" w:after="120"/>
        <w:jc w:val="both"/>
        <w:rPr>
          <w:rFonts w:ascii="Calibri" w:hAnsi="Calibri" w:eastAsia="Calibri" w:cs="Calibri"/>
          <w:lang w:val="en-US"/>
        </w:rPr>
      </w:pPr>
      <w:r w:rsidRPr="02C8DAAE">
        <w:rPr>
          <w:rFonts w:ascii="Calibri" w:hAnsi="Calibri" w:eastAsia="Calibri" w:cs="Calibri"/>
          <w:lang w:val="en-US"/>
        </w:rPr>
        <w:t xml:space="preserve"> </w:t>
      </w:r>
      <w:r w:rsidRPr="02C8DAAE">
        <w:rPr>
          <w:rFonts w:ascii="Calibri" w:hAnsi="Calibri" w:eastAsia="Calibri" w:cs="Calibri"/>
          <w:i/>
          <w:iCs/>
          <w:lang w:val="en-US"/>
        </w:rPr>
        <w:t>Infrastructure and core functionalities: what the Hub must provide</w:t>
      </w:r>
    </w:p>
    <w:p w:rsidR="4C5950B0" w:rsidP="02C8DAAE" w:rsidRDefault="4C5950B0" w14:paraId="5C9A984C" w14:textId="4E15C786">
      <w:pPr>
        <w:pStyle w:val="ListParagraph"/>
        <w:numPr>
          <w:ilvl w:val="0"/>
          <w:numId w:val="5"/>
        </w:numPr>
        <w:spacing w:after="0"/>
        <w:ind w:left="360" w:hanging="270"/>
        <w:jc w:val="both"/>
        <w:rPr>
          <w:rFonts w:ascii="Calibri" w:hAnsi="Calibri" w:eastAsia="Calibri" w:cs="Calibri"/>
          <w:lang w:val="en-US"/>
        </w:rPr>
      </w:pPr>
      <w:r w:rsidRPr="02C8DAAE">
        <w:rPr>
          <w:rFonts w:ascii="Calibri" w:hAnsi="Calibri" w:eastAsia="Calibri" w:cs="Calibri"/>
          <w:lang w:val="en-US"/>
        </w:rPr>
        <w:t>Data platform – the foundation</w:t>
      </w:r>
    </w:p>
    <w:p w:rsidR="4C5950B0" w:rsidP="02C8DAAE" w:rsidRDefault="4C5950B0" w14:paraId="63FF48D2" w14:textId="30AC347D">
      <w:pPr>
        <w:spacing w:before="120" w:after="120"/>
        <w:ind w:left="360"/>
        <w:jc w:val="both"/>
      </w:pPr>
      <w:r w:rsidRPr="02C8DAAE">
        <w:rPr>
          <w:rFonts w:ascii="Calibri" w:hAnsi="Calibri" w:eastAsia="Calibri" w:cs="Calibri"/>
          <w:lang w:val="en-US"/>
        </w:rPr>
        <w:t xml:space="preserve">The core platform ingests multi-source streams such as national station feeds for rainfall, temperature, and wind; hydrology networks; satellite products and partner datasets, then runs a processing pipeline that performs bias-correction (e.g., quantile mapping against national truth), downscaling, ensemble blending, and rigorous metadata management. Data are stored in a cloud data lake with a searchable, versioned catalog, and exposed through open, well-documented APIs and OGC services (maps/coverages/features), with bulk downloads and Common Alerting Protocol (CAP) feeds for alerts; sensitive layers are protected with role-based access. </w:t>
      </w:r>
      <w:r w:rsidRPr="02C8DAAE" w:rsidR="567E956F">
        <w:rPr>
          <w:rFonts w:ascii="Calibri" w:hAnsi="Calibri" w:eastAsia="Calibri" w:cs="Calibri"/>
          <w:lang w:val="en-US"/>
        </w:rPr>
        <w:t>The Zambia</w:t>
      </w:r>
      <w:r w:rsidRPr="02C8DAAE">
        <w:rPr>
          <w:rFonts w:ascii="Calibri" w:hAnsi="Calibri" w:eastAsia="Calibri" w:cs="Calibri"/>
          <w:lang w:val="en-US"/>
        </w:rPr>
        <w:t xml:space="preserve"> prototype for example, demonstrated the ‘foundation + analytics + access’ stack in practice by coupling the </w:t>
      </w:r>
      <w:proofErr w:type="spellStart"/>
      <w:r w:rsidRPr="02C8DAAE">
        <w:rPr>
          <w:rFonts w:ascii="Calibri" w:hAnsi="Calibri" w:eastAsia="Calibri" w:cs="Calibri"/>
          <w:lang w:val="en-US"/>
        </w:rPr>
        <w:t>iSAT</w:t>
      </w:r>
      <w:proofErr w:type="spellEnd"/>
      <w:r w:rsidRPr="02C8DAAE">
        <w:rPr>
          <w:rFonts w:ascii="Calibri" w:hAnsi="Calibri" w:eastAsia="Calibri" w:cs="Calibri"/>
          <w:lang w:val="en-US"/>
        </w:rPr>
        <w:t xml:space="preserve"> decision-rules engine with the Digital Earth Africa data cube and Enhancing National Climate Services (ENACTS) layers to generate actionable advisories.</w:t>
      </w:r>
    </w:p>
    <w:p w:rsidR="4C5950B0" w:rsidP="02C8DAAE" w:rsidRDefault="4C5950B0" w14:paraId="0AA8CAE4" w14:textId="44C7B9B5">
      <w:pPr>
        <w:pStyle w:val="ListParagraph"/>
        <w:numPr>
          <w:ilvl w:val="0"/>
          <w:numId w:val="5"/>
        </w:numPr>
        <w:spacing w:after="0"/>
        <w:ind w:left="360" w:hanging="270"/>
        <w:jc w:val="both"/>
        <w:rPr>
          <w:rFonts w:ascii="Calibri" w:hAnsi="Calibri" w:eastAsia="Calibri" w:cs="Calibri"/>
          <w:lang w:val="en-US"/>
        </w:rPr>
      </w:pPr>
      <w:r w:rsidRPr="02C8DAAE">
        <w:rPr>
          <w:rFonts w:ascii="Calibri" w:hAnsi="Calibri" w:eastAsia="Calibri" w:cs="Calibri"/>
          <w:lang w:val="en-US"/>
        </w:rPr>
        <w:t xml:space="preserve">Decision services and analytics - plug-ins </w:t>
      </w:r>
    </w:p>
    <w:p w:rsidR="4C5950B0" w:rsidP="02C8DAAE" w:rsidRDefault="4C5950B0" w14:paraId="0F4FD41A" w14:textId="24D083A8">
      <w:pPr>
        <w:spacing w:before="120" w:after="120"/>
        <w:ind w:left="360"/>
        <w:jc w:val="both"/>
      </w:pPr>
      <w:r w:rsidRPr="02C8DAAE">
        <w:rPr>
          <w:rFonts w:ascii="Calibri" w:hAnsi="Calibri" w:eastAsia="Calibri" w:cs="Calibri"/>
          <w:lang w:val="en-US"/>
        </w:rPr>
        <w:t xml:space="preserve">The decision services and analytics/ plug-ins support the foundation by translating data into decisions. Crop modules generate planting windows, water-balance insights, and frost/heat alerts; livestock and rangeland analytics </w:t>
      </w:r>
      <w:proofErr w:type="gramStart"/>
      <w:r w:rsidRPr="02C8DAAE">
        <w:rPr>
          <w:rFonts w:ascii="Calibri" w:hAnsi="Calibri" w:eastAsia="Calibri" w:cs="Calibri"/>
          <w:lang w:val="en-US"/>
        </w:rPr>
        <w:t>have the ability to</w:t>
      </w:r>
      <w:proofErr w:type="gramEnd"/>
      <w:r w:rsidRPr="02C8DAAE">
        <w:rPr>
          <w:rFonts w:ascii="Calibri" w:hAnsi="Calibri" w:eastAsia="Calibri" w:cs="Calibri"/>
          <w:lang w:val="en-US"/>
        </w:rPr>
        <w:t xml:space="preserve"> provide heat-stress warnings, forage deficit/greenness tracking, and water-point status which are critical for pastoral and mixed systems. Risk and finance plug-ins compute drought/forage indices consumable by insurers and banks and power exposure dashboards for cooperatives and SMEs. Content operations add multilingual templating, low-literacy IVR scripting, and testing, to optimize message efficacy. The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 in Ethiopia explicitly positions these capabilities as sector plug-ins on a common backbone, enabling ‘mini-hubs and independent platforms’ to consume verified layers without rebuilding the stack.</w:t>
      </w:r>
    </w:p>
    <w:p w:rsidR="4C5950B0" w:rsidP="02C8DAAE" w:rsidRDefault="4C5950B0" w14:paraId="5194DD32" w14:textId="6CA3F22B">
      <w:pPr>
        <w:pStyle w:val="ListParagraph"/>
        <w:numPr>
          <w:ilvl w:val="0"/>
          <w:numId w:val="5"/>
        </w:numPr>
        <w:spacing w:after="0"/>
        <w:ind w:left="360" w:hanging="270"/>
        <w:jc w:val="both"/>
        <w:rPr>
          <w:rFonts w:ascii="Calibri" w:hAnsi="Calibri" w:eastAsia="Calibri" w:cs="Calibri"/>
          <w:lang w:val="en-US"/>
        </w:rPr>
      </w:pPr>
      <w:r w:rsidRPr="02C8DAAE">
        <w:rPr>
          <w:rFonts w:ascii="Calibri" w:hAnsi="Calibri" w:eastAsia="Calibri" w:cs="Calibri"/>
          <w:lang w:val="en-US"/>
        </w:rPr>
        <w:t>Delivery and observability</w:t>
      </w:r>
    </w:p>
    <w:p w:rsidR="4C5950B0" w:rsidP="02C8DAAE" w:rsidRDefault="4C5950B0" w14:paraId="42E97677" w14:textId="0E71D5CE">
      <w:pPr>
        <w:spacing w:before="120" w:after="120"/>
        <w:ind w:left="360"/>
        <w:jc w:val="both"/>
      </w:pPr>
      <w:r w:rsidRPr="02C8DAAE">
        <w:rPr>
          <w:rFonts w:ascii="Calibri" w:hAnsi="Calibri" w:eastAsia="Calibri" w:cs="Calibri"/>
          <w:lang w:val="en-US"/>
        </w:rPr>
        <w:t xml:space="preserve">Delivery spans inclusive, multi-channel pathways such as USSD/IVR, SMS/WhatsApp, radio scripts, extension and DRM dashboards, along with a developer portal to ensure reach across literacy levels, devices, and institutional workflows. Observability is built </w:t>
      </w:r>
      <w:proofErr w:type="gramStart"/>
      <w:r w:rsidRPr="02C8DAAE">
        <w:rPr>
          <w:rFonts w:ascii="Calibri" w:hAnsi="Calibri" w:eastAsia="Calibri" w:cs="Calibri"/>
          <w:lang w:val="en-US"/>
        </w:rPr>
        <w:t>in:</w:t>
      </w:r>
      <w:proofErr w:type="gramEnd"/>
      <w:r w:rsidRPr="02C8DAAE">
        <w:rPr>
          <w:rFonts w:ascii="Calibri" w:hAnsi="Calibri" w:eastAsia="Calibri" w:cs="Calibri"/>
          <w:lang w:val="en-US"/>
        </w:rPr>
        <w:t xml:space="preserve"> real-time uptime and latency dashboards, usage analytics, and public skill scorecards make performance transparent and improvable. In Kenya, wiring Hub APIs into the national agriculture platform (KAOP) upgraded its data sources and analytics, illustrating how an existing government platform can extend its reach and value through standardized Hub integrations.</w:t>
      </w:r>
    </w:p>
    <w:p w:rsidR="4C5950B0" w:rsidP="02C8DAAE" w:rsidRDefault="4C5950B0" w14:paraId="5FC6778B" w14:textId="00356E3B">
      <w:pPr>
        <w:pStyle w:val="ListParagraph"/>
        <w:numPr>
          <w:ilvl w:val="0"/>
          <w:numId w:val="5"/>
        </w:numPr>
        <w:spacing w:after="0"/>
        <w:ind w:left="360" w:hanging="270"/>
        <w:jc w:val="both"/>
        <w:rPr>
          <w:rFonts w:ascii="Calibri" w:hAnsi="Calibri" w:eastAsia="Calibri" w:cs="Calibri"/>
          <w:lang w:val="en-US"/>
        </w:rPr>
      </w:pPr>
      <w:r w:rsidRPr="02C8DAAE">
        <w:rPr>
          <w:rFonts w:ascii="Calibri" w:hAnsi="Calibri" w:eastAsia="Calibri" w:cs="Calibri"/>
          <w:lang w:val="en-US"/>
        </w:rPr>
        <w:t>Governance, security, and sustainability</w:t>
      </w:r>
    </w:p>
    <w:p w:rsidR="4C5950B0" w:rsidP="02C8DAAE" w:rsidRDefault="4C5950B0" w14:paraId="052DF918" w14:textId="2A6BB2C2">
      <w:pPr>
        <w:spacing w:before="120" w:after="120"/>
        <w:ind w:left="360"/>
        <w:jc w:val="both"/>
      </w:pPr>
      <w:r w:rsidRPr="02C8DAAE">
        <w:rPr>
          <w:rFonts w:ascii="Calibri" w:hAnsi="Calibri" w:eastAsia="Calibri" w:cs="Calibri"/>
          <w:lang w:val="en-US"/>
        </w:rPr>
        <w:t xml:space="preserve">The operating model includes Role Based Access Control (RBAC), audit logs, and incident playbooks; data licensing aligned with national policy; and a costed operations and management plan covering cloud, connectivity, SMS/USSD traffic, and verification incentives, backed by a tiered API model for high-volume or commercial users. Experiences from AICCRA underscores that formal institutional hosting, dedicated budgets, and routine data refreshes are prerequisites for moving beyond prototype status and ensuring the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Hubs as a national public good.</w:t>
      </w:r>
    </w:p>
    <w:p w:rsidR="4C5950B0" w:rsidP="02C8DAAE" w:rsidRDefault="4C5950B0" w14:paraId="191F6D28" w14:textId="07765CC0">
      <w:pPr>
        <w:spacing w:before="120" w:after="120"/>
        <w:jc w:val="both"/>
      </w:pPr>
      <w:r w:rsidRPr="02C8DAAE">
        <w:rPr>
          <w:rFonts w:ascii="Calibri" w:hAnsi="Calibri" w:eastAsia="Calibri" w:cs="Calibri"/>
          <w:i/>
          <w:iCs/>
          <w:lang w:val="en-US"/>
        </w:rPr>
        <w:t xml:space="preserve">Countries where </w:t>
      </w:r>
      <w:proofErr w:type="spellStart"/>
      <w:r w:rsidRPr="02C8DAAE">
        <w:rPr>
          <w:rFonts w:ascii="Calibri" w:hAnsi="Calibri" w:eastAsia="Calibri" w:cs="Calibri"/>
          <w:i/>
          <w:iCs/>
          <w:lang w:val="en-US"/>
        </w:rPr>
        <w:t>AgData</w:t>
      </w:r>
      <w:proofErr w:type="spellEnd"/>
      <w:r w:rsidRPr="02C8DAAE">
        <w:rPr>
          <w:rFonts w:ascii="Calibri" w:hAnsi="Calibri" w:eastAsia="Calibri" w:cs="Calibri"/>
          <w:i/>
          <w:iCs/>
          <w:lang w:val="en-US"/>
        </w:rPr>
        <w:t xml:space="preserve"> Hubs are in place</w:t>
      </w:r>
    </w:p>
    <w:p w:rsidR="4C5950B0" w:rsidP="02C8DAAE" w:rsidRDefault="4C5950B0" w14:paraId="1228354B" w14:textId="52BE231D">
      <w:pPr>
        <w:pStyle w:val="ListParagraph"/>
        <w:numPr>
          <w:ilvl w:val="0"/>
          <w:numId w:val="5"/>
        </w:numPr>
        <w:spacing w:after="0"/>
        <w:ind w:left="360" w:hanging="270"/>
        <w:jc w:val="both"/>
        <w:rPr>
          <w:rFonts w:ascii="Calibri" w:hAnsi="Calibri" w:eastAsia="Calibri" w:cs="Calibri"/>
          <w:lang w:val="en-US"/>
        </w:rPr>
      </w:pPr>
      <w:r w:rsidRPr="02C8DAAE">
        <w:rPr>
          <w:rFonts w:ascii="Calibri" w:hAnsi="Calibri" w:eastAsia="Calibri" w:cs="Calibri"/>
          <w:lang w:val="en-US"/>
        </w:rPr>
        <w:t xml:space="preserve">Kenya </w:t>
      </w:r>
    </w:p>
    <w:p w:rsidR="4C5950B0" w:rsidP="02C8DAAE" w:rsidRDefault="4C5950B0" w14:paraId="1465B32E" w14:textId="4F694B40">
      <w:pPr>
        <w:spacing w:before="120" w:after="120"/>
        <w:ind w:left="360"/>
        <w:jc w:val="both"/>
      </w:pPr>
      <w:r w:rsidRPr="02C8DAAE">
        <w:rPr>
          <w:rFonts w:ascii="Calibri" w:hAnsi="Calibri" w:eastAsia="Calibri" w:cs="Calibri"/>
          <w:lang w:val="en-US"/>
        </w:rPr>
        <w:t xml:space="preserve">The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 underpins an upgraded Kenyan Agriculture Observatory Platform (KAOP), expanding data sources and analytics while emphasizing joint stewardship by the meteorological and agriculture agencies. Through stable, documented APIs, the Hub feeds extension dashboards and private digital channels, creating a clear pathway to add livestock heat-stress and forage advisories and to operationalize the CAP-compliant alerting across inclusive last-mile channels such as USSD/IVR and radio.</w:t>
      </w:r>
    </w:p>
    <w:p w:rsidR="4C5950B0" w:rsidP="02C8DAAE" w:rsidRDefault="4C5950B0" w14:paraId="1EC44C74" w14:textId="183F4709">
      <w:pPr>
        <w:pStyle w:val="ListParagraph"/>
        <w:numPr>
          <w:ilvl w:val="0"/>
          <w:numId w:val="5"/>
        </w:numPr>
        <w:spacing w:after="0"/>
        <w:ind w:left="360" w:hanging="270"/>
        <w:jc w:val="both"/>
        <w:rPr>
          <w:rFonts w:ascii="Calibri" w:hAnsi="Calibri" w:eastAsia="Calibri" w:cs="Calibri"/>
          <w:lang w:val="en-US"/>
        </w:rPr>
      </w:pPr>
      <w:r w:rsidRPr="02C8DAAE">
        <w:rPr>
          <w:rFonts w:ascii="Calibri" w:hAnsi="Calibri" w:eastAsia="Calibri" w:cs="Calibri"/>
          <w:lang w:val="en-US"/>
        </w:rPr>
        <w:t xml:space="preserve">Ethiopia </w:t>
      </w:r>
    </w:p>
    <w:p w:rsidR="4C5950B0" w:rsidP="02C8DAAE" w:rsidRDefault="4C5950B0" w14:paraId="79B88952" w14:textId="2558548A">
      <w:pPr>
        <w:spacing w:before="120" w:after="120"/>
        <w:ind w:left="360"/>
        <w:jc w:val="both"/>
      </w:pPr>
      <w:r w:rsidRPr="02C8DAAE">
        <w:rPr>
          <w:rFonts w:ascii="Calibri" w:hAnsi="Calibri" w:eastAsia="Calibri" w:cs="Calibri"/>
          <w:lang w:val="en-US"/>
        </w:rPr>
        <w:t xml:space="preserve">The Integrated National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 hosted by the Ministry of Agriculture, functions as a unifying backbone, both as a national repository and a sourcing layer that enables multiple mini-hubs and independent platforms to consume verified datasets. With active technical consultations and a public developer site offering API documentation, the Hub standardizes partner access, supports evidence-based operations from policy to farm level, and provides a consistent venue to plug in </w:t>
      </w:r>
      <w:proofErr w:type="gramStart"/>
      <w:r w:rsidRPr="02C8DAAE">
        <w:rPr>
          <w:rFonts w:ascii="Calibri" w:hAnsi="Calibri" w:eastAsia="Calibri" w:cs="Calibri"/>
          <w:lang w:val="en-US"/>
        </w:rPr>
        <w:t>crop</w:t>
      </w:r>
      <w:proofErr w:type="gramEnd"/>
      <w:r w:rsidRPr="02C8DAAE">
        <w:rPr>
          <w:rFonts w:ascii="Calibri" w:hAnsi="Calibri" w:eastAsia="Calibri" w:cs="Calibri"/>
          <w:lang w:val="en-US"/>
        </w:rPr>
        <w:t xml:space="preserve"> and livestock analytics.</w:t>
      </w:r>
    </w:p>
    <w:p w:rsidR="4C5950B0" w:rsidP="02C8DAAE" w:rsidRDefault="4C5950B0" w14:paraId="40047190" w14:textId="0618F71A">
      <w:pPr>
        <w:pStyle w:val="ListParagraph"/>
        <w:numPr>
          <w:ilvl w:val="0"/>
          <w:numId w:val="2"/>
        </w:numPr>
        <w:spacing w:before="120" w:after="120"/>
        <w:ind w:left="360" w:hanging="270"/>
        <w:jc w:val="both"/>
        <w:rPr>
          <w:rFonts w:ascii="Calibri" w:hAnsi="Calibri" w:eastAsia="Calibri" w:cs="Calibri"/>
          <w:lang w:val="en-US"/>
        </w:rPr>
      </w:pPr>
      <w:r w:rsidRPr="02C8DAAE">
        <w:rPr>
          <w:rFonts w:ascii="Calibri" w:hAnsi="Calibri" w:eastAsia="Calibri" w:cs="Calibri"/>
          <w:lang w:val="en-US"/>
        </w:rPr>
        <w:t>Zambia</w:t>
      </w:r>
    </w:p>
    <w:p w:rsidR="4C5950B0" w:rsidP="02C8DAAE" w:rsidRDefault="4C5950B0" w14:paraId="336EEABB" w14:textId="6796AB30">
      <w:pPr>
        <w:spacing w:before="120" w:after="120"/>
        <w:ind w:left="360"/>
        <w:jc w:val="both"/>
      </w:pPr>
      <w:r w:rsidRPr="02C8DAAE">
        <w:rPr>
          <w:rFonts w:ascii="Calibri" w:hAnsi="Calibri" w:eastAsia="Calibri" w:cs="Calibri"/>
          <w:lang w:val="en-US"/>
        </w:rPr>
        <w:t xml:space="preserve">A prototype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 integrates station and ENACTS layers with </w:t>
      </w:r>
      <w:proofErr w:type="spellStart"/>
      <w:r w:rsidRPr="02C8DAAE">
        <w:rPr>
          <w:rFonts w:ascii="Calibri" w:hAnsi="Calibri" w:eastAsia="Calibri" w:cs="Calibri"/>
          <w:lang w:val="en-US"/>
        </w:rPr>
        <w:t>iSAT</w:t>
      </w:r>
      <w:proofErr w:type="spellEnd"/>
      <w:r w:rsidRPr="02C8DAAE">
        <w:rPr>
          <w:rFonts w:ascii="Calibri" w:hAnsi="Calibri" w:eastAsia="Calibri" w:cs="Calibri"/>
          <w:lang w:val="en-US"/>
        </w:rPr>
        <w:t xml:space="preserve"> and the Digital Earth Africa data cube, complemented by field data ingestion through the DMMU mobile app. To move from prototype to institutional service, the next steps are formal hosting with Smart Zambia/ZIAMIS, agreed SLAs and budgets, and routine forecast refreshes from the Zambia Meteorological Department (ZMD).</w:t>
      </w:r>
    </w:p>
    <w:p w:rsidR="4C5950B0" w:rsidP="02C8DAAE" w:rsidRDefault="4C5950B0" w14:paraId="55DE6148" w14:textId="10B9A24A">
      <w:pPr>
        <w:pStyle w:val="ListParagraph"/>
        <w:numPr>
          <w:ilvl w:val="0"/>
          <w:numId w:val="5"/>
        </w:numPr>
        <w:spacing w:before="120" w:after="120"/>
        <w:ind w:left="360" w:hanging="270"/>
        <w:jc w:val="both"/>
        <w:rPr>
          <w:rFonts w:ascii="Calibri" w:hAnsi="Calibri" w:eastAsia="Calibri" w:cs="Calibri"/>
          <w:lang w:val="en-US"/>
        </w:rPr>
      </w:pPr>
      <w:r w:rsidRPr="02C8DAAE">
        <w:rPr>
          <w:rFonts w:ascii="Calibri" w:hAnsi="Calibri" w:eastAsia="Calibri" w:cs="Calibri"/>
          <w:lang w:val="en-US"/>
        </w:rPr>
        <w:t xml:space="preserve">Mali </w:t>
      </w:r>
    </w:p>
    <w:p w:rsidR="4C5950B0" w:rsidP="02C8DAAE" w:rsidRDefault="4C5950B0" w14:paraId="1C08E728" w14:textId="5B26B74A">
      <w:pPr>
        <w:spacing w:before="120" w:after="120"/>
        <w:ind w:left="360"/>
        <w:jc w:val="both"/>
      </w:pPr>
      <w:r w:rsidRPr="02C8DAAE">
        <w:rPr>
          <w:rFonts w:ascii="Calibri" w:hAnsi="Calibri" w:eastAsia="Calibri" w:cs="Calibri"/>
          <w:lang w:val="en-US"/>
        </w:rPr>
        <w:t>Hosted by Mali-</w:t>
      </w:r>
      <w:proofErr w:type="spellStart"/>
      <w:r w:rsidRPr="02C8DAAE">
        <w:rPr>
          <w:rFonts w:ascii="Calibri" w:hAnsi="Calibri" w:eastAsia="Calibri" w:cs="Calibri"/>
          <w:lang w:val="en-US"/>
        </w:rPr>
        <w:t>Météo</w:t>
      </w:r>
      <w:proofErr w:type="spellEnd"/>
      <w:r w:rsidRPr="02C8DAAE">
        <w:rPr>
          <w:rFonts w:ascii="Calibri" w:hAnsi="Calibri" w:eastAsia="Calibri" w:cs="Calibri"/>
          <w:lang w:val="en-US"/>
        </w:rPr>
        <w:t xml:space="preserve">, the national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 is evolving through iterative dashboard enhancements informed by user feedback. It provides real-time and historical climate insights and </w:t>
      </w:r>
      <w:proofErr w:type="spellStart"/>
      <w:r w:rsidRPr="02C8DAAE">
        <w:rPr>
          <w:rFonts w:ascii="Calibri" w:hAnsi="Calibri" w:eastAsia="Calibri" w:cs="Calibri"/>
          <w:lang w:val="en-US"/>
        </w:rPr>
        <w:t>agro</w:t>
      </w:r>
      <w:proofErr w:type="spellEnd"/>
      <w:r w:rsidRPr="02C8DAAE">
        <w:rPr>
          <w:rFonts w:ascii="Calibri" w:hAnsi="Calibri" w:eastAsia="Calibri" w:cs="Calibri"/>
          <w:lang w:val="en-US"/>
        </w:rPr>
        <w:t>-meteorological analysis, and exposes digital advisories via a public-facing portal and APIs, allowing partners to build farmer-facing services that can scale across crops and livestock systems</w:t>
      </w:r>
    </w:p>
    <w:p w:rsidR="02C8DAAE" w:rsidP="02C8DAAE" w:rsidRDefault="02C8DAAE" w14:paraId="517EA41B" w14:textId="76C3C879">
      <w:pPr>
        <w:spacing w:before="120" w:after="120"/>
        <w:ind w:left="360"/>
        <w:jc w:val="both"/>
        <w:rPr>
          <w:rFonts w:ascii="Calibri" w:hAnsi="Calibri" w:eastAsia="Calibri" w:cs="Calibri"/>
          <w:lang w:val="en-US"/>
        </w:rPr>
      </w:pPr>
    </w:p>
    <w:p w:rsidRPr="00312993" w:rsidR="00647D36" w:rsidP="02C8DAAE" w:rsidRDefault="004B61FE" w14:paraId="13F7FD9C" w14:textId="5FF00A1B">
      <w:pPr>
        <w:pStyle w:val="ListParagraph"/>
        <w:numPr>
          <w:ilvl w:val="0"/>
          <w:numId w:val="4"/>
        </w:numPr>
        <w:spacing w:before="120" w:after="120" w:line="240" w:lineRule="auto"/>
        <w:ind w:left="270" w:hanging="270"/>
        <w:jc w:val="both"/>
        <w:rPr>
          <w:rFonts w:ascii="Calibri" w:hAnsi="Calibri" w:cs="Calibri"/>
          <w:b/>
          <w:bCs/>
          <w:color w:val="000000" w:themeColor="text1"/>
          <w:lang w:val="en-US"/>
        </w:rPr>
      </w:pPr>
      <w:r w:rsidRPr="02C8DAAE">
        <w:rPr>
          <w:rFonts w:ascii="Calibri" w:hAnsi="Calibri" w:cs="Calibri"/>
          <w:b/>
          <w:bCs/>
          <w:color w:val="000000" w:themeColor="text1"/>
          <w:lang w:val="en-US"/>
        </w:rPr>
        <w:t>Digital Climate Advisories for the 6 countries (2 pages max for each of the countries)</w:t>
      </w:r>
    </w:p>
    <w:p w:rsidR="02C8DAAE" w:rsidP="02C8DAAE" w:rsidRDefault="02C8DAAE" w14:paraId="58B0FA10" w14:textId="0640DAA8">
      <w:pPr>
        <w:spacing w:before="120" w:after="120" w:line="240" w:lineRule="auto"/>
        <w:jc w:val="both"/>
        <w:rPr>
          <w:rFonts w:ascii="Calibri" w:hAnsi="Calibri" w:cs="Calibri"/>
          <w:b/>
          <w:bCs/>
          <w:color w:val="000000" w:themeColor="text1"/>
          <w:lang w:val="en-US"/>
        </w:rPr>
      </w:pPr>
    </w:p>
    <w:p w:rsidR="368D21D5" w:rsidP="02C8DAAE" w:rsidRDefault="368D21D5" w14:paraId="170EF37B" w14:textId="0F112FA8">
      <w:pPr>
        <w:spacing w:before="120" w:after="120" w:line="240" w:lineRule="auto"/>
        <w:jc w:val="both"/>
        <w:rPr>
          <w:rFonts w:ascii="Calibri" w:hAnsi="Calibri" w:cs="Calibri"/>
          <w:b/>
          <w:bCs/>
          <w:color w:val="000000" w:themeColor="text1"/>
          <w:lang w:val="en-US"/>
        </w:rPr>
      </w:pPr>
      <w:r w:rsidRPr="02C8DAAE">
        <w:rPr>
          <w:rFonts w:ascii="Calibri" w:hAnsi="Calibri" w:cs="Calibri"/>
          <w:b/>
          <w:bCs/>
          <w:color w:val="000000" w:themeColor="text1"/>
          <w:lang w:val="en-US"/>
        </w:rPr>
        <w:t xml:space="preserve">Countries with established hubs (KE+ET) – specific focus on addressing the challenges that still exist and the areas of improvement that are required to enable the </w:t>
      </w:r>
      <w:proofErr w:type="spellStart"/>
      <w:r w:rsidRPr="02C8DAAE">
        <w:rPr>
          <w:rFonts w:ascii="Calibri" w:hAnsi="Calibri" w:cs="Calibri"/>
          <w:b/>
          <w:bCs/>
          <w:color w:val="000000" w:themeColor="text1"/>
          <w:lang w:val="en-US"/>
        </w:rPr>
        <w:t>AgData</w:t>
      </w:r>
      <w:proofErr w:type="spellEnd"/>
      <w:r w:rsidRPr="02C8DAAE">
        <w:rPr>
          <w:rFonts w:ascii="Calibri" w:hAnsi="Calibri" w:cs="Calibri"/>
          <w:b/>
          <w:bCs/>
          <w:color w:val="000000" w:themeColor="text1"/>
          <w:lang w:val="en-US"/>
        </w:rPr>
        <w:t xml:space="preserve"> Hubs to realize its full potential [2 pages per country].  </w:t>
      </w:r>
    </w:p>
    <w:p w:rsidR="368D21D5" w:rsidP="02C8DAAE" w:rsidRDefault="368D21D5" w14:paraId="4B9C3560" w14:textId="0A615306">
      <w:pPr>
        <w:spacing w:before="120" w:after="120" w:line="240" w:lineRule="auto"/>
        <w:jc w:val="both"/>
      </w:pPr>
      <w:r w:rsidRPr="02C8DAAE">
        <w:rPr>
          <w:rFonts w:ascii="Calibri" w:hAnsi="Calibri" w:cs="Calibri"/>
          <w:b/>
          <w:bCs/>
          <w:color w:val="000000" w:themeColor="text1"/>
          <w:lang w:val="en-US"/>
        </w:rPr>
        <w:t>This includes achievements and services delivered so far, current gaps in terms of data standardization, governance, sustainability as well as recommendations for next-phase improvements to realize full potential (e.g., expanding reach, gender-responsiveness, integrating AI/ML) [Ram for KE and Teferi for ET]</w:t>
      </w:r>
    </w:p>
    <w:p w:rsidR="02C8DAAE" w:rsidP="02C8DAAE" w:rsidRDefault="02C8DAAE" w14:paraId="54BFEE96" w14:textId="033FD1B9">
      <w:pPr>
        <w:spacing w:before="120" w:after="120" w:line="240" w:lineRule="auto"/>
        <w:jc w:val="both"/>
        <w:rPr>
          <w:rFonts w:ascii="Calibri" w:hAnsi="Calibri" w:cs="Calibri"/>
          <w:b/>
          <w:bCs/>
          <w:color w:val="000000" w:themeColor="text1"/>
          <w:lang w:val="en-US"/>
        </w:rPr>
      </w:pPr>
    </w:p>
    <w:p w:rsidR="176E6CAF" w:rsidP="02C8DAAE" w:rsidRDefault="176E6CAF" w14:paraId="3A84C150" w14:textId="6A7AA49E">
      <w:pPr>
        <w:spacing w:before="120" w:after="120" w:line="240" w:lineRule="auto"/>
        <w:jc w:val="both"/>
        <w:rPr>
          <w:rFonts w:ascii="Calibri" w:hAnsi="Calibri" w:cs="Calibri"/>
          <w:color w:val="000000" w:themeColor="text1"/>
          <w:lang w:val="en-US"/>
        </w:rPr>
      </w:pPr>
      <w:r w:rsidRPr="02C8DAAE">
        <w:rPr>
          <w:rFonts w:ascii="Calibri" w:hAnsi="Calibri" w:cs="Calibri"/>
          <w:b/>
          <w:bCs/>
          <w:color w:val="000000" w:themeColor="text1"/>
          <w:lang w:val="en-US"/>
        </w:rPr>
        <w:t>3.1 Kenya</w:t>
      </w:r>
      <w:r w:rsidRPr="02C8DAAE">
        <w:rPr>
          <w:rFonts w:ascii="Calibri" w:hAnsi="Calibri" w:cs="Calibri"/>
          <w:color w:val="000000" w:themeColor="text1"/>
          <w:lang w:val="en-US"/>
        </w:rPr>
        <w:t xml:space="preserve"> </w:t>
      </w:r>
    </w:p>
    <w:p w:rsidR="12BC9A2B" w:rsidP="02C8DAAE" w:rsidRDefault="12BC9A2B" w14:paraId="771C382B" w14:textId="54A88DC0">
      <w:pPr>
        <w:spacing w:before="120" w:after="120"/>
        <w:jc w:val="both"/>
      </w:pPr>
      <w:r w:rsidRPr="02C8DAAE">
        <w:rPr>
          <w:rFonts w:ascii="Calibri" w:hAnsi="Calibri" w:eastAsia="Calibri" w:cs="Calibri"/>
          <w:i/>
          <w:iCs/>
          <w:lang w:val="en-US"/>
        </w:rPr>
        <w:t xml:space="preserve">Technical architecture of the </w:t>
      </w:r>
      <w:proofErr w:type="spellStart"/>
      <w:r w:rsidRPr="02C8DAAE">
        <w:rPr>
          <w:rFonts w:ascii="Calibri" w:hAnsi="Calibri" w:eastAsia="Calibri" w:cs="Calibri"/>
          <w:i/>
          <w:iCs/>
          <w:lang w:val="en-US"/>
        </w:rPr>
        <w:t>AgData</w:t>
      </w:r>
      <w:proofErr w:type="spellEnd"/>
      <w:r w:rsidRPr="02C8DAAE">
        <w:rPr>
          <w:rFonts w:ascii="Calibri" w:hAnsi="Calibri" w:eastAsia="Calibri" w:cs="Calibri"/>
          <w:i/>
          <w:iCs/>
          <w:lang w:val="en-US"/>
        </w:rPr>
        <w:t xml:space="preserve"> Hub </w:t>
      </w:r>
    </w:p>
    <w:p w:rsidR="12BC9A2B" w:rsidP="3509CDBB" w:rsidRDefault="12BC9A2B" w14:paraId="5F077625" w14:textId="06C1D23E">
      <w:pPr>
        <w:spacing w:before="120" w:after="120"/>
        <w:jc w:val="both"/>
        <w:rPr>
          <w:rFonts w:ascii="Calibri" w:hAnsi="Calibri" w:eastAsia="Calibri" w:cs="Calibri"/>
          <w:lang w:val="en-US"/>
        </w:rPr>
      </w:pPr>
      <w:r w:rsidRPr="3509CDBB" w:rsidR="0C85A0F0">
        <w:rPr>
          <w:rFonts w:ascii="Calibri" w:hAnsi="Calibri" w:eastAsia="Calibri" w:cs="Calibri"/>
          <w:lang w:val="en-US"/>
        </w:rPr>
        <w:t>Kenya</w:t>
      </w:r>
      <w:r w:rsidRPr="3509CDBB" w:rsidR="0C85A0F0">
        <w:rPr>
          <w:rFonts w:ascii="Calibri" w:hAnsi="Calibri" w:eastAsia="Calibri" w:cs="Calibri"/>
          <w:lang w:val="en-US"/>
        </w:rPr>
        <w:t xml:space="preserve">’s </w:t>
      </w:r>
      <w:r w:rsidRPr="3509CDBB" w:rsidR="0C85A0F0">
        <w:rPr>
          <w:rFonts w:ascii="Calibri" w:hAnsi="Calibri" w:eastAsia="Calibri" w:cs="Calibri"/>
          <w:lang w:val="en-US"/>
        </w:rPr>
        <w:t>AgData</w:t>
      </w:r>
      <w:r w:rsidRPr="3509CDBB" w:rsidR="0C85A0F0">
        <w:rPr>
          <w:rFonts w:ascii="Calibri" w:hAnsi="Calibri" w:eastAsia="Calibri" w:cs="Calibri"/>
          <w:lang w:val="en-US"/>
        </w:rPr>
        <w:t xml:space="preserve"> Hub </w:t>
      </w:r>
      <w:r w:rsidRPr="3509CDBB" w:rsidR="0C85A0F0">
        <w:rPr>
          <w:rFonts w:ascii="Calibri" w:hAnsi="Calibri" w:eastAsia="Calibri" w:cs="Calibri"/>
          <w:lang w:val="en-US"/>
        </w:rPr>
        <w:t>integr</w:t>
      </w:r>
      <w:r w:rsidRPr="3509CDBB" w:rsidR="0C85A0F0">
        <w:rPr>
          <w:rFonts w:ascii="Calibri" w:hAnsi="Calibri" w:eastAsia="Calibri" w:cs="Calibri"/>
          <w:lang w:val="en-US"/>
        </w:rPr>
        <w:t xml:space="preserve">ates heterogeneous climate, weather, </w:t>
      </w:r>
      <w:r w:rsidRPr="3509CDBB" w:rsidR="0C85A0F0">
        <w:rPr>
          <w:rFonts w:ascii="Calibri" w:hAnsi="Calibri" w:eastAsia="Calibri" w:cs="Calibri"/>
          <w:lang w:val="en-US"/>
        </w:rPr>
        <w:t>market</w:t>
      </w:r>
      <w:r w:rsidRPr="3509CDBB" w:rsidR="0C85A0F0">
        <w:rPr>
          <w:rFonts w:ascii="Calibri" w:hAnsi="Calibri" w:eastAsia="Calibri" w:cs="Calibri"/>
          <w:lang w:val="en-US"/>
        </w:rPr>
        <w:t xml:space="preserve"> and rangeland data, and exposes them through standards-based services for public dashboards, KAOP, e-extension, and last-mile channels. On the data side, the weather domain is organized across forecasts, current conditions, and historical baselines. Short-range forecasts (7–10 days) ingest </w:t>
      </w:r>
      <w:r w:rsidRPr="3509CDBB" w:rsidR="0C85A0F0">
        <w:rPr>
          <w:rFonts w:ascii="Calibri" w:hAnsi="Calibri" w:eastAsia="Calibri" w:cs="Calibri"/>
          <w:lang w:val="en-US"/>
        </w:rPr>
        <w:t>Kenya</w:t>
      </w:r>
      <w:r w:rsidRPr="3509CDBB" w:rsidR="0C85A0F0">
        <w:rPr>
          <w:rFonts w:ascii="Calibri" w:hAnsi="Calibri" w:eastAsia="Calibri" w:cs="Calibri"/>
          <w:lang w:val="en-US"/>
        </w:rPr>
        <w:t xml:space="preserve"> Meteorological Department (KMD) outputs alongside Global Forecast System (GFS) to provide ward-level predictions for rainfall, </w:t>
      </w:r>
      <w:r w:rsidRPr="3509CDBB" w:rsidR="0C85A0F0">
        <w:rPr>
          <w:rFonts w:ascii="Calibri" w:hAnsi="Calibri" w:eastAsia="Calibri" w:cs="Calibri"/>
          <w:lang w:val="en-US"/>
        </w:rPr>
        <w:t>Tmin</w:t>
      </w:r>
      <w:r w:rsidRPr="3509CDBB" w:rsidR="0C85A0F0">
        <w:rPr>
          <w:rFonts w:ascii="Calibri" w:hAnsi="Calibri" w:eastAsia="Calibri" w:cs="Calibri"/>
          <w:lang w:val="en-US"/>
        </w:rPr>
        <w:t>/</w:t>
      </w:r>
      <w:r w:rsidRPr="3509CDBB" w:rsidR="0C85A0F0">
        <w:rPr>
          <w:rFonts w:ascii="Calibri" w:hAnsi="Calibri" w:eastAsia="Calibri" w:cs="Calibri"/>
          <w:lang w:val="en-US"/>
        </w:rPr>
        <w:t>Tmax</w:t>
      </w:r>
      <w:r w:rsidRPr="3509CDBB" w:rsidR="0C85A0F0">
        <w:rPr>
          <w:rFonts w:ascii="Calibri" w:hAnsi="Calibri" w:eastAsia="Calibri" w:cs="Calibri"/>
          <w:lang w:val="en-US"/>
        </w:rPr>
        <w:t xml:space="preserve"> and relative humidity; medium range (2–4 weeks) blends IRI models (IRI-CFS, IRI-ESRL, IRI-GFS); and seasonal/sub-seasonal layers combine ICPAC, IRI-NMME and downscaled KMD products, ensuring both global skill and local authority. Current rainfall monitoring relies on CHIRPS and TAMSAT for all 47 counties, while a 30-yea</w:t>
      </w:r>
      <w:r w:rsidRPr="3509CDBB" w:rsidR="0C85A0F0">
        <w:rPr>
          <w:rFonts w:ascii="Calibri" w:hAnsi="Calibri" w:eastAsia="Calibri" w:cs="Calibri"/>
          <w:lang w:val="en-US"/>
        </w:rPr>
        <w:t>r archi</w:t>
      </w:r>
      <w:r w:rsidRPr="3509CDBB" w:rsidR="0C85A0F0">
        <w:rPr>
          <w:rFonts w:ascii="Calibri" w:hAnsi="Calibri" w:eastAsia="Calibri" w:cs="Calibri"/>
          <w:lang w:val="en-US"/>
        </w:rPr>
        <w:t>ve (1994–2024) aggregates</w:t>
      </w:r>
      <w:r w:rsidRPr="3509CDBB" w:rsidR="0C85A0F0">
        <w:rPr>
          <w:rFonts w:ascii="Calibri" w:hAnsi="Calibri" w:eastAsia="Calibri" w:cs="Calibri"/>
          <w:lang w:val="en-US"/>
        </w:rPr>
        <w:t xml:space="preserve"> CHIRP</w:t>
      </w:r>
      <w:r w:rsidRPr="3509CDBB" w:rsidR="0C85A0F0">
        <w:rPr>
          <w:rFonts w:ascii="Calibri" w:hAnsi="Calibri" w:eastAsia="Calibri" w:cs="Calibri"/>
          <w:lang w:val="en-US"/>
        </w:rPr>
        <w:t xml:space="preserve">S, TAMSAT, ARC2 and KMD observations to ground decisions in climatology. These layers are catalogued and versioned in a cloud environment and delivered via open APIs/OGC services, with role-based access for any sensitive data, enabling multiple institutions to </w:t>
      </w:r>
      <w:r w:rsidRPr="3509CDBB" w:rsidR="0C85A0F0">
        <w:rPr>
          <w:rFonts w:ascii="Calibri" w:hAnsi="Calibri" w:eastAsia="Calibri" w:cs="Calibri"/>
          <w:lang w:val="en-US"/>
        </w:rPr>
        <w:t>consum</w:t>
      </w:r>
      <w:r w:rsidRPr="3509CDBB" w:rsidR="0C85A0F0">
        <w:rPr>
          <w:rFonts w:ascii="Calibri" w:hAnsi="Calibri" w:eastAsia="Calibri" w:cs="Calibri"/>
          <w:lang w:val="en-US"/>
        </w:rPr>
        <w:t xml:space="preserve">e the same verified information. </w:t>
      </w:r>
      <w:r w:rsidRPr="3509CDBB" w:rsidR="070DE835">
        <w:rPr>
          <w:rFonts w:ascii="Calibri" w:hAnsi="Calibri" w:eastAsia="Calibri" w:cs="Calibri"/>
          <w:lang w:val="en-US"/>
        </w:rPr>
        <w:t xml:space="preserve">In </w:t>
      </w:r>
      <w:r w:rsidRPr="3509CDBB" w:rsidR="070DE835">
        <w:rPr>
          <w:rFonts w:ascii="Calibri" w:hAnsi="Calibri" w:eastAsia="Calibri" w:cs="Calibri"/>
          <w:lang w:val="en-US"/>
        </w:rPr>
        <w:t>2025</w:t>
      </w:r>
      <w:r w:rsidRPr="3509CDBB" w:rsidR="070DE835">
        <w:rPr>
          <w:rFonts w:ascii="Calibri" w:hAnsi="Calibri" w:eastAsia="Calibri" w:cs="Calibri"/>
          <w:lang w:val="en-US"/>
        </w:rPr>
        <w:t xml:space="preserve"> a new feature was added that allows </w:t>
      </w:r>
      <w:r w:rsidRPr="3509CDBB" w:rsidR="070DE835">
        <w:rPr>
          <w:rFonts w:ascii="Calibri" w:hAnsi="Calibri" w:eastAsia="Calibri" w:cs="Calibri"/>
          <w:lang w:val="en-US"/>
        </w:rPr>
        <w:t>lat</w:t>
      </w:r>
      <w:r w:rsidRPr="3509CDBB" w:rsidR="1AE5D7ED">
        <w:rPr>
          <w:rFonts w:ascii="Calibri" w:hAnsi="Calibri" w:eastAsia="Calibri" w:cs="Calibri"/>
          <w:lang w:val="en-US"/>
        </w:rPr>
        <w:t>-</w:t>
      </w:r>
      <w:r w:rsidRPr="3509CDBB" w:rsidR="070DE835">
        <w:rPr>
          <w:rFonts w:ascii="Calibri" w:hAnsi="Calibri" w:eastAsia="Calibri" w:cs="Calibri"/>
          <w:lang w:val="en-US"/>
        </w:rPr>
        <w:t>l</w:t>
      </w:r>
      <w:r w:rsidRPr="3509CDBB" w:rsidR="7BC88B00">
        <w:rPr>
          <w:rFonts w:ascii="Calibri" w:hAnsi="Calibri" w:eastAsia="Calibri" w:cs="Calibri"/>
          <w:lang w:val="en-US"/>
        </w:rPr>
        <w:t xml:space="preserve">ong based </w:t>
      </w:r>
      <w:r w:rsidRPr="3509CDBB" w:rsidR="5D9723A0">
        <w:rPr>
          <w:rFonts w:ascii="Calibri" w:hAnsi="Calibri" w:eastAsia="Calibri" w:cs="Calibri"/>
          <w:lang w:val="en-US"/>
        </w:rPr>
        <w:t>weather data to be displayed.</w:t>
      </w:r>
    </w:p>
    <w:p w:rsidR="12BC9A2B" w:rsidP="02C8DAAE" w:rsidRDefault="12BC9A2B" w14:paraId="6990572D" w14:textId="5EBC9793">
      <w:pPr>
        <w:spacing w:before="120" w:after="120"/>
        <w:jc w:val="both"/>
      </w:pPr>
      <w:r w:rsidRPr="02C8DAAE">
        <w:rPr>
          <w:rFonts w:ascii="Calibri" w:hAnsi="Calibri" w:eastAsia="Calibri" w:cs="Calibri"/>
          <w:lang w:val="en-US"/>
        </w:rPr>
        <w:t xml:space="preserve">The </w:t>
      </w:r>
      <w:proofErr w:type="spellStart"/>
      <w:r w:rsidRPr="02C8DAAE">
        <w:rPr>
          <w:rFonts w:ascii="Calibri" w:hAnsi="Calibri" w:eastAsia="Calibri" w:cs="Calibri"/>
          <w:lang w:val="en-US"/>
        </w:rPr>
        <w:t>AgData</w:t>
      </w:r>
      <w:proofErr w:type="spellEnd"/>
      <w:r w:rsidRPr="02C8DAAE">
        <w:rPr>
          <w:rFonts w:ascii="Calibri" w:hAnsi="Calibri" w:eastAsia="Calibri" w:cs="Calibri"/>
          <w:lang w:val="en-US"/>
        </w:rPr>
        <w:t xml:space="preserve"> Hub is integrated with KAOP, transforming it from a static map viewer into </w:t>
      </w:r>
      <w:proofErr w:type="spellStart"/>
      <w:proofErr w:type="gramStart"/>
      <w:r w:rsidRPr="02C8DAAE">
        <w:rPr>
          <w:rFonts w:ascii="Calibri" w:hAnsi="Calibri" w:eastAsia="Calibri" w:cs="Calibri"/>
          <w:lang w:val="en-US"/>
        </w:rPr>
        <w:t>a</w:t>
      </w:r>
      <w:proofErr w:type="spellEnd"/>
      <w:proofErr w:type="gramEnd"/>
      <w:r w:rsidRPr="02C8DAAE">
        <w:rPr>
          <w:rFonts w:ascii="Calibri" w:hAnsi="Calibri" w:eastAsia="Calibri" w:cs="Calibri"/>
          <w:lang w:val="en-US"/>
        </w:rPr>
        <w:t xml:space="preserve"> agricultural decision-support system. Through API integration, KAOP users (policy, research, startups, county officers) can drill down from county to ward levels to retrieve localized forecasts, </w:t>
      </w:r>
      <w:proofErr w:type="spellStart"/>
      <w:r w:rsidRPr="02C8DAAE">
        <w:rPr>
          <w:rFonts w:ascii="Calibri" w:hAnsi="Calibri" w:eastAsia="Calibri" w:cs="Calibri"/>
          <w:lang w:val="en-US"/>
        </w:rPr>
        <w:t>agro</w:t>
      </w:r>
      <w:proofErr w:type="spellEnd"/>
      <w:r w:rsidRPr="02C8DAAE">
        <w:rPr>
          <w:rFonts w:ascii="Calibri" w:hAnsi="Calibri" w:eastAsia="Calibri" w:cs="Calibri"/>
          <w:lang w:val="en-US"/>
        </w:rPr>
        <w:t xml:space="preserve">-meteorological layers, and decision tools; and the same APIs are wired into KALRO’s e-extension mechanisms, so seasonal and short-range advisories move directly to farmers via SMS and digital channels. This architecture also accommodates market and rangeland feeds—e.g., KAZNET providing the potential for advisories to be linked with biophysical conditions, market prices, livestock body-conditions and household indicators for more contextual messages. </w:t>
      </w:r>
    </w:p>
    <w:p w:rsidR="12BC9A2B" w:rsidP="02C8DAAE" w:rsidRDefault="12BC9A2B" w14:paraId="2791C219" w14:textId="4157B0BF">
      <w:pPr>
        <w:spacing w:before="120" w:after="120"/>
        <w:jc w:val="both"/>
      </w:pPr>
      <w:r w:rsidRPr="02C8DAAE">
        <w:rPr>
          <w:rFonts w:ascii="Calibri" w:hAnsi="Calibri" w:eastAsia="Calibri" w:cs="Calibri"/>
          <w:i/>
          <w:iCs/>
          <w:lang w:val="en-US"/>
        </w:rPr>
        <w:t xml:space="preserve">Value- chain specific plug-ins </w:t>
      </w:r>
    </w:p>
    <w:p w:rsidR="12BC9A2B" w:rsidP="02C8DAAE" w:rsidRDefault="12BC9A2B" w14:paraId="176A7C42" w14:textId="416DD411">
      <w:pPr>
        <w:spacing w:before="120" w:after="120"/>
        <w:jc w:val="both"/>
      </w:pPr>
      <w:r w:rsidRPr="02C8DAAE">
        <w:rPr>
          <w:rFonts w:ascii="Calibri" w:hAnsi="Calibri" w:eastAsia="Calibri" w:cs="Calibri"/>
          <w:lang w:val="en-US"/>
        </w:rPr>
        <w:t xml:space="preserve">The Hub follows a ‘foundation + plug-ins’ design, through which a common, validated data backbone supplies sector apps that translate data into decisions for specific crops, geographies, and user groups. Two flagship Kenya plug-ins illustrate the approach. </w:t>
      </w:r>
      <w:proofErr w:type="spellStart"/>
      <w:r w:rsidRPr="02C8DAAE">
        <w:rPr>
          <w:rFonts w:ascii="Calibri" w:hAnsi="Calibri" w:eastAsia="Calibri" w:cs="Calibri"/>
          <w:lang w:val="en-US"/>
        </w:rPr>
        <w:t>iSAT</w:t>
      </w:r>
      <w:proofErr w:type="spellEnd"/>
      <w:r w:rsidRPr="02C8DAAE">
        <w:rPr>
          <w:rFonts w:ascii="Calibri" w:hAnsi="Calibri" w:eastAsia="Calibri" w:cs="Calibri"/>
          <w:lang w:val="en-US"/>
        </w:rPr>
        <w:t xml:space="preserve"> (Intelligent Advisory System for Agriculture) consumes the Hub’s forecast/historical layers to generate actionable, crop-specific recommendations, such as planting windows, variety selection, fertilizer timing, pest management, harvest planning, for cereals, legumes and </w:t>
      </w:r>
      <w:proofErr w:type="gramStart"/>
      <w:r w:rsidRPr="02C8DAAE">
        <w:rPr>
          <w:rFonts w:ascii="Calibri" w:hAnsi="Calibri" w:eastAsia="Calibri" w:cs="Calibri"/>
          <w:lang w:val="en-US"/>
        </w:rPr>
        <w:t>groundnuts</w:t>
      </w:r>
      <w:proofErr w:type="gramEnd"/>
      <w:r w:rsidRPr="02C8DAAE">
        <w:rPr>
          <w:rFonts w:ascii="Calibri" w:hAnsi="Calibri" w:eastAsia="Calibri" w:cs="Calibri"/>
          <w:lang w:val="en-US"/>
        </w:rPr>
        <w:t xml:space="preserve">. It is already configured for four ASAL counties (Kitui, Makueni, Taita Taveta, Machakos) and pushes guidance through KALRO’s e-extension, reaching ~0.5M registered farmers. KAZNET is the livestock-focused crowdsourced plug-in which integrates rangeland greenness/forage status with market and household indicators to produce pastoral advisories, currently engaging ~400 producer and marketing groups in Kenya’s drylands. The Hub </w:t>
      </w:r>
      <w:proofErr w:type="gramStart"/>
      <w:r w:rsidRPr="02C8DAAE">
        <w:rPr>
          <w:rFonts w:ascii="Calibri" w:hAnsi="Calibri" w:eastAsia="Calibri" w:cs="Calibri"/>
          <w:lang w:val="en-US"/>
        </w:rPr>
        <w:t>undergirds</w:t>
      </w:r>
      <w:proofErr w:type="gramEnd"/>
      <w:r w:rsidRPr="02C8DAAE">
        <w:rPr>
          <w:rFonts w:ascii="Calibri" w:hAnsi="Calibri" w:eastAsia="Calibri" w:cs="Calibri"/>
          <w:lang w:val="en-US"/>
        </w:rPr>
        <w:t xml:space="preserve"> both tools by standardizing data sourcing, quality control and </w:t>
      </w:r>
      <w:proofErr w:type="spellStart"/>
      <w:r w:rsidRPr="02C8DAAE">
        <w:rPr>
          <w:rFonts w:ascii="Calibri" w:hAnsi="Calibri" w:eastAsia="Calibri" w:cs="Calibri"/>
          <w:lang w:val="en-US"/>
        </w:rPr>
        <w:t>spatio</w:t>
      </w:r>
      <w:proofErr w:type="spellEnd"/>
      <w:r w:rsidRPr="02C8DAAE">
        <w:rPr>
          <w:rFonts w:ascii="Calibri" w:hAnsi="Calibri" w:eastAsia="Calibri" w:cs="Calibri"/>
          <w:lang w:val="en-US"/>
        </w:rPr>
        <w:t>-temporal alignment, so implementers can focus on decision rules and delivery rather than rebuilding pipelines.</w:t>
      </w:r>
    </w:p>
    <w:p w:rsidR="12BC9A2B" w:rsidP="02C8DAAE" w:rsidRDefault="12BC9A2B" w14:paraId="7B08599E" w14:textId="319C13F6">
      <w:pPr>
        <w:spacing w:before="120" w:after="120"/>
        <w:jc w:val="both"/>
      </w:pPr>
      <w:r w:rsidRPr="02C8DAAE">
        <w:rPr>
          <w:rFonts w:ascii="Calibri" w:hAnsi="Calibri" w:eastAsia="Calibri" w:cs="Calibri"/>
          <w:i/>
          <w:iCs/>
          <w:lang w:val="en-US"/>
        </w:rPr>
        <w:t xml:space="preserve">Experience and lessons learnt </w:t>
      </w:r>
    </w:p>
    <w:p w:rsidR="12BC9A2B" w:rsidP="02C8DAAE" w:rsidRDefault="12BC9A2B" w14:paraId="0B8DB241" w14:textId="1A9BA852">
      <w:pPr>
        <w:spacing w:before="120" w:after="120"/>
        <w:jc w:val="both"/>
      </w:pPr>
      <w:r w:rsidRPr="02C8DAAE">
        <w:rPr>
          <w:rFonts w:ascii="Calibri" w:hAnsi="Calibri" w:eastAsia="Calibri" w:cs="Calibri"/>
          <w:lang w:val="en-US"/>
        </w:rPr>
        <w:t xml:space="preserve">Three implementation lessons stand out. </w:t>
      </w:r>
      <w:r w:rsidRPr="02C8DAAE">
        <w:rPr>
          <w:rFonts w:ascii="Calibri" w:hAnsi="Calibri" w:eastAsia="Calibri" w:cs="Calibri"/>
          <w:b/>
          <w:bCs/>
          <w:lang w:val="en-US"/>
        </w:rPr>
        <w:t>First</w:t>
      </w:r>
      <w:r w:rsidRPr="02C8DAAE">
        <w:rPr>
          <w:rFonts w:ascii="Calibri" w:hAnsi="Calibri" w:eastAsia="Calibri" w:cs="Calibri"/>
          <w:lang w:val="en-US"/>
        </w:rPr>
        <w:t xml:space="preserve">, integration beats replacement. By upgrading KAOP through Hub APIs (rather than launching yet another portal), there has been preservation of institutional memory and user familiarity while unlocking new data sources, analytics and finer spatial resolution. The result is a single pane of glass for counties and services, and a smoother path to embed advisories into e-extension and private channels. </w:t>
      </w:r>
      <w:r w:rsidRPr="02C8DAAE">
        <w:rPr>
          <w:rFonts w:ascii="Calibri" w:hAnsi="Calibri" w:eastAsia="Calibri" w:cs="Calibri"/>
          <w:b/>
          <w:bCs/>
          <w:lang w:val="en-US"/>
        </w:rPr>
        <w:t>Second</w:t>
      </w:r>
      <w:r w:rsidRPr="02C8DAAE">
        <w:rPr>
          <w:rFonts w:ascii="Calibri" w:hAnsi="Calibri" w:eastAsia="Calibri" w:cs="Calibri"/>
          <w:lang w:val="en-US"/>
        </w:rPr>
        <w:t xml:space="preserve">, co-production and translation matter as much as modeling. Kenya’s PSP/NCOF processes and KMD convenings is helping convert seasonal outlooks into locally credible agronomic </w:t>
      </w:r>
      <w:proofErr w:type="gramStart"/>
      <w:r w:rsidRPr="02C8DAAE">
        <w:rPr>
          <w:rFonts w:ascii="Calibri" w:hAnsi="Calibri" w:eastAsia="Calibri" w:cs="Calibri"/>
          <w:lang w:val="en-US"/>
        </w:rPr>
        <w:t>guidance;</w:t>
      </w:r>
      <w:proofErr w:type="gramEnd"/>
      <w:r w:rsidRPr="02C8DAAE">
        <w:rPr>
          <w:rFonts w:ascii="Calibri" w:hAnsi="Calibri" w:eastAsia="Calibri" w:cs="Calibri"/>
          <w:lang w:val="en-US"/>
        </w:rPr>
        <w:t xml:space="preserve"> pairing those with radio/baraza/WhatsApp dissemination, keeping advisory content timely and trusted. </w:t>
      </w:r>
      <w:r w:rsidRPr="02C8DAAE">
        <w:rPr>
          <w:rFonts w:ascii="Calibri" w:hAnsi="Calibri" w:eastAsia="Calibri" w:cs="Calibri"/>
          <w:b/>
          <w:bCs/>
          <w:lang w:val="en-US"/>
        </w:rPr>
        <w:t>Third</w:t>
      </w:r>
      <w:r w:rsidRPr="02C8DAAE">
        <w:rPr>
          <w:rFonts w:ascii="Calibri" w:hAnsi="Calibri" w:eastAsia="Calibri" w:cs="Calibri"/>
          <w:lang w:val="en-US"/>
        </w:rPr>
        <w:t xml:space="preserve">, breadth of channels is critical for equity and reach. The landscape mapping showed a mesh of last-mile outlets, such as extension agents, KAOP, </w:t>
      </w:r>
      <w:proofErr w:type="spellStart"/>
      <w:r w:rsidRPr="02C8DAAE">
        <w:rPr>
          <w:rFonts w:ascii="Calibri" w:hAnsi="Calibri" w:eastAsia="Calibri" w:cs="Calibri"/>
          <w:lang w:val="en-US"/>
        </w:rPr>
        <w:t>DigiFarm</w:t>
      </w:r>
      <w:proofErr w:type="spellEnd"/>
      <w:r w:rsidRPr="02C8DAAE">
        <w:rPr>
          <w:rFonts w:ascii="Calibri" w:hAnsi="Calibri" w:eastAsia="Calibri" w:cs="Calibri"/>
          <w:lang w:val="en-US"/>
        </w:rPr>
        <w:t xml:space="preserve">, </w:t>
      </w:r>
      <w:proofErr w:type="spellStart"/>
      <w:r w:rsidRPr="02C8DAAE">
        <w:rPr>
          <w:rFonts w:ascii="Calibri" w:hAnsi="Calibri" w:eastAsia="Calibri" w:cs="Calibri"/>
          <w:lang w:val="en-US"/>
        </w:rPr>
        <w:t>iShamba</w:t>
      </w:r>
      <w:proofErr w:type="spellEnd"/>
      <w:r w:rsidRPr="02C8DAAE">
        <w:rPr>
          <w:rFonts w:ascii="Calibri" w:hAnsi="Calibri" w:eastAsia="Calibri" w:cs="Calibri"/>
          <w:lang w:val="en-US"/>
        </w:rPr>
        <w:t xml:space="preserve">, radio/TV (e.g., </w:t>
      </w:r>
      <w:proofErr w:type="spellStart"/>
      <w:r w:rsidRPr="02C8DAAE">
        <w:rPr>
          <w:rFonts w:ascii="Calibri" w:hAnsi="Calibri" w:eastAsia="Calibri" w:cs="Calibri"/>
          <w:lang w:val="en-US"/>
        </w:rPr>
        <w:t>Shujaa</w:t>
      </w:r>
      <w:proofErr w:type="spellEnd"/>
      <w:r w:rsidRPr="02C8DAAE">
        <w:rPr>
          <w:rFonts w:ascii="Calibri" w:hAnsi="Calibri" w:eastAsia="Calibri" w:cs="Calibri"/>
          <w:lang w:val="en-US"/>
        </w:rPr>
        <w:t xml:space="preserve"> FM, </w:t>
      </w:r>
      <w:proofErr w:type="spellStart"/>
      <w:r w:rsidRPr="02C8DAAE">
        <w:rPr>
          <w:rFonts w:ascii="Calibri" w:hAnsi="Calibri" w:eastAsia="Calibri" w:cs="Calibri"/>
          <w:lang w:val="en-US"/>
        </w:rPr>
        <w:t>Mbaitu</w:t>
      </w:r>
      <w:proofErr w:type="spellEnd"/>
      <w:r w:rsidRPr="02C8DAAE">
        <w:rPr>
          <w:rFonts w:ascii="Calibri" w:hAnsi="Calibri" w:eastAsia="Calibri" w:cs="Calibri"/>
          <w:lang w:val="en-US"/>
        </w:rPr>
        <w:t xml:space="preserve"> FM; Shamba Shape-Up) which could be fed from the same Hub sources, improving consistency and scale.</w:t>
      </w:r>
    </w:p>
    <w:p w:rsidR="12BC9A2B" w:rsidP="02C8DAAE" w:rsidRDefault="12BC9A2B" w14:paraId="13C45BF7" w14:textId="46EF4D24">
      <w:pPr>
        <w:spacing w:before="120" w:after="120"/>
        <w:jc w:val="both"/>
      </w:pPr>
      <w:r w:rsidRPr="02C8DAAE">
        <w:rPr>
          <w:rFonts w:ascii="Calibri" w:hAnsi="Calibri" w:eastAsia="Calibri" w:cs="Calibri"/>
          <w:i/>
          <w:iCs/>
          <w:lang w:val="en-US"/>
        </w:rPr>
        <w:t xml:space="preserve">Challenges and gaps </w:t>
      </w:r>
    </w:p>
    <w:p w:rsidR="12BC9A2B" w:rsidP="02C8DAAE" w:rsidRDefault="12BC9A2B" w14:paraId="7CADA1AC" w14:textId="719546CF">
      <w:pPr>
        <w:spacing w:before="120" w:after="120"/>
        <w:jc w:val="both"/>
      </w:pPr>
      <w:r w:rsidRPr="02C8DAAE">
        <w:rPr>
          <w:rFonts w:ascii="Calibri" w:hAnsi="Calibri" w:eastAsia="Calibri" w:cs="Calibri"/>
          <w:lang w:val="en-US"/>
        </w:rPr>
        <w:t xml:space="preserve">Despite progress, several structural gaps still limit impact. </w:t>
      </w:r>
    </w:p>
    <w:p w:rsidR="12BC9A2B" w:rsidP="02C8DAAE" w:rsidRDefault="12BC9A2B" w14:paraId="5E0554F5" w14:textId="1DB579CE">
      <w:pPr>
        <w:pStyle w:val="ListParagraph"/>
        <w:numPr>
          <w:ilvl w:val="0"/>
          <w:numId w:val="1"/>
        </w:numPr>
        <w:spacing w:after="0"/>
        <w:jc w:val="both"/>
        <w:rPr>
          <w:rFonts w:ascii="Calibri" w:hAnsi="Calibri" w:eastAsia="Calibri" w:cs="Calibri"/>
          <w:lang w:val="en-US"/>
        </w:rPr>
      </w:pPr>
      <w:r w:rsidRPr="02C8DAAE">
        <w:rPr>
          <w:rFonts w:ascii="Calibri" w:hAnsi="Calibri" w:eastAsia="Calibri" w:cs="Calibri"/>
          <w:lang w:val="en-US"/>
        </w:rPr>
        <w:t xml:space="preserve">Data fusion and automation: stakeholders cite lack of software/workflows to merge station networks (AWS + synoptic) and to auto-generate weather-based </w:t>
      </w:r>
      <w:proofErr w:type="spellStart"/>
      <w:r w:rsidRPr="02C8DAAE">
        <w:rPr>
          <w:rFonts w:ascii="Calibri" w:hAnsi="Calibri" w:eastAsia="Calibri" w:cs="Calibri"/>
          <w:lang w:val="en-US"/>
        </w:rPr>
        <w:t>agro</w:t>
      </w:r>
      <w:proofErr w:type="spellEnd"/>
      <w:r w:rsidRPr="02C8DAAE">
        <w:rPr>
          <w:rFonts w:ascii="Calibri" w:hAnsi="Calibri" w:eastAsia="Calibri" w:cs="Calibri"/>
          <w:lang w:val="en-US"/>
        </w:rPr>
        <w:t xml:space="preserve">-advisories at scale, which slows localization and burdens expert time. </w:t>
      </w:r>
    </w:p>
    <w:p w:rsidR="12BC9A2B" w:rsidP="02C8DAAE" w:rsidRDefault="12BC9A2B" w14:paraId="7487DAA3" w14:textId="5B08FFBA">
      <w:pPr>
        <w:pStyle w:val="ListParagraph"/>
        <w:numPr>
          <w:ilvl w:val="0"/>
          <w:numId w:val="1"/>
        </w:numPr>
        <w:spacing w:after="0"/>
        <w:jc w:val="both"/>
        <w:rPr>
          <w:rFonts w:ascii="Calibri" w:hAnsi="Calibri" w:eastAsia="Calibri" w:cs="Calibri"/>
          <w:lang w:val="en-US"/>
        </w:rPr>
      </w:pPr>
      <w:r w:rsidRPr="02C8DAAE">
        <w:rPr>
          <w:rFonts w:ascii="Calibri" w:hAnsi="Calibri" w:eastAsia="Calibri" w:cs="Calibri"/>
          <w:lang w:val="en-US"/>
        </w:rPr>
        <w:t xml:space="preserve">Adoption and specificity: many advisories remain too generic or meteorology-led; embedding agronomy/livestock rules (and verification) is uneven across counties. </w:t>
      </w:r>
    </w:p>
    <w:p w:rsidR="12BC9A2B" w:rsidP="02C8DAAE" w:rsidRDefault="12BC9A2B" w14:paraId="3E1F8DBB" w14:textId="44E87123">
      <w:pPr>
        <w:pStyle w:val="ListParagraph"/>
        <w:numPr>
          <w:ilvl w:val="0"/>
          <w:numId w:val="1"/>
        </w:numPr>
        <w:spacing w:after="0"/>
        <w:jc w:val="both"/>
        <w:rPr>
          <w:rFonts w:ascii="Calibri" w:hAnsi="Calibri" w:eastAsia="Calibri" w:cs="Calibri"/>
          <w:lang w:val="en-US"/>
        </w:rPr>
      </w:pPr>
      <w:r w:rsidRPr="02C8DAAE">
        <w:rPr>
          <w:rFonts w:ascii="Calibri" w:hAnsi="Calibri" w:eastAsia="Calibri" w:cs="Calibri"/>
          <w:lang w:val="en-US"/>
        </w:rPr>
        <w:t xml:space="preserve">Coordination and funding: siloed operations and budget constraints at KMD and partner institutions hinder investments in modern infrastructure and staff </w:t>
      </w:r>
      <w:proofErr w:type="gramStart"/>
      <w:r w:rsidRPr="02C8DAAE">
        <w:rPr>
          <w:rFonts w:ascii="Calibri" w:hAnsi="Calibri" w:eastAsia="Calibri" w:cs="Calibri"/>
          <w:lang w:val="en-US"/>
        </w:rPr>
        <w:t>capacity, and</w:t>
      </w:r>
      <w:proofErr w:type="gramEnd"/>
      <w:r w:rsidRPr="02C8DAAE">
        <w:rPr>
          <w:rFonts w:ascii="Calibri" w:hAnsi="Calibri" w:eastAsia="Calibri" w:cs="Calibri"/>
          <w:lang w:val="en-US"/>
        </w:rPr>
        <w:t xml:space="preserve"> make routine refresh/maintenance difficult. </w:t>
      </w:r>
    </w:p>
    <w:p w:rsidR="12BC9A2B" w:rsidP="02C8DAAE" w:rsidRDefault="12BC9A2B" w14:paraId="4CBAE2CD" w14:textId="0CD2E0CB">
      <w:pPr>
        <w:spacing w:before="120" w:after="120"/>
        <w:jc w:val="both"/>
      </w:pPr>
      <w:r w:rsidRPr="02C8DAAE">
        <w:rPr>
          <w:rFonts w:ascii="Calibri" w:hAnsi="Calibri" w:eastAsia="Calibri" w:cs="Calibri"/>
          <w:lang w:val="en-US"/>
        </w:rPr>
        <w:t>These findings reinforce the case for continued investment in the Hub as a digital public infrastructure, institutionalized SLAs/budgets, and stronger feedback loops with farmers and private channels.</w:t>
      </w:r>
    </w:p>
    <w:p w:rsidR="3A91180B" w:rsidP="02C8DAAE" w:rsidRDefault="3A91180B" w14:paraId="50176998" w14:textId="1161707E">
      <w:pPr>
        <w:spacing w:before="120" w:after="120" w:line="240" w:lineRule="auto"/>
        <w:jc w:val="both"/>
        <w:rPr>
          <w:rFonts w:ascii="Calibri" w:hAnsi="Calibri" w:cs="Calibri"/>
          <w:b/>
          <w:bCs/>
          <w:color w:val="000000" w:themeColor="text1"/>
          <w:lang w:val="en-US"/>
        </w:rPr>
      </w:pPr>
      <w:r w:rsidRPr="3509CDBB" w:rsidR="04C80FAD">
        <w:rPr>
          <w:rFonts w:ascii="Calibri" w:hAnsi="Calibri" w:cs="Calibri"/>
          <w:b w:val="1"/>
          <w:bCs w:val="1"/>
          <w:color w:val="000000" w:themeColor="text1" w:themeTint="FF" w:themeShade="FF"/>
          <w:lang w:val="en-US"/>
        </w:rPr>
        <w:t xml:space="preserve">3.2 Ethiopia </w:t>
      </w:r>
    </w:p>
    <w:p w:rsidR="02C8DAAE" w:rsidP="3509CDBB" w:rsidRDefault="02C8DAAE" w14:paraId="6CA7929D" w14:textId="2632CA29">
      <w:pPr>
        <w:spacing w:before="120" w:beforeAutospacing="off" w:after="120" w:afterAutospacing="off" w:line="240" w:lineRule="auto"/>
        <w:jc w:val="both"/>
      </w:pPr>
      <w:r w:rsidRPr="3509CDBB" w:rsidR="061FD808">
        <w:rPr>
          <w:rFonts w:ascii="Calibri" w:hAnsi="Calibri" w:eastAsia="Calibri" w:cs="Calibri"/>
          <w:i w:val="1"/>
          <w:iCs w:val="1"/>
          <w:noProof w:val="0"/>
          <w:sz w:val="22"/>
          <w:szCs w:val="22"/>
          <w:lang w:val="en-US"/>
        </w:rPr>
        <w:t>Technical architecture of the AgData Hub</w:t>
      </w:r>
    </w:p>
    <w:p w:rsidR="02C8DAAE" w:rsidP="3509CDBB" w:rsidRDefault="02C8DAAE" w14:paraId="52630731" w14:textId="020BED41">
      <w:pPr>
        <w:spacing w:before="120" w:beforeAutospacing="off" w:after="120" w:afterAutospacing="off" w:line="240" w:lineRule="auto"/>
        <w:jc w:val="both"/>
      </w:pPr>
      <w:r w:rsidRPr="3509CDBB" w:rsidR="061FD808">
        <w:rPr>
          <w:rFonts w:ascii="Calibri" w:hAnsi="Calibri" w:eastAsia="Calibri" w:cs="Calibri"/>
          <w:noProof w:val="0"/>
          <w:sz w:val="22"/>
          <w:szCs w:val="22"/>
          <w:lang w:val="en-US"/>
        </w:rPr>
        <w:t>Ethiopia’s AgData Hub is a standards-based, modular approach that consolidates fragmented agricultural and climate data into a single, interoperable platform governed by the Ministry of Agriculture (MoA). Technically, the stack automates ingestion from multiple sources, such as field surveys and lab data, satellite/remote sensing streams, IoT sensors and drones, plus meteorological feeds through an end-to-end ETL (extract-trasnform-load) pipeline. A systematic curation layer (cleaning, validation, enrichment, anonymization) raises trust and privacy compliance; harmonization/integration aligns units, identifiers and taxonomies using shared metadata and ontologies to resolve legacy silos. The Hub supports multimodal storage for structured tables and unstructured geo-imagery/audio/video, and exposes user access/discovery via simple dashboards, search/graphical query, and secure APIs. Built-in analytics/visualization spans descriptive to prescriptive modules, turning data into maps, dashboards and scenario tools for evidence-based decisions. Development is iterative and user-driven, aligning with the Digital Ethiopia 2025 and the National Digital Agricultural Extension and Advisory Services Roadmap. Governance is anchored by the Ministry of Agriculture and a Coalition of the Willing (CoW) (EIAR, ATI, CGIAR centers, private sector), with FAIR/CARE principles guiding data management and accountability.</w:t>
      </w:r>
    </w:p>
    <w:p w:rsidR="02C8DAAE" w:rsidP="3509CDBB" w:rsidRDefault="02C8DAAE" w14:paraId="60839FC2" w14:textId="2F836BB8">
      <w:pPr>
        <w:spacing w:before="120" w:beforeAutospacing="off" w:after="120" w:afterAutospacing="off" w:line="240" w:lineRule="auto"/>
        <w:jc w:val="both"/>
      </w:pPr>
      <w:r w:rsidRPr="3509CDBB" w:rsidR="061FD808">
        <w:rPr>
          <w:rFonts w:ascii="Calibri" w:hAnsi="Calibri" w:eastAsia="Calibri" w:cs="Calibri"/>
          <w:i w:val="1"/>
          <w:iCs w:val="1"/>
          <w:noProof w:val="0"/>
          <w:sz w:val="22"/>
          <w:szCs w:val="22"/>
          <w:lang w:val="en-US"/>
        </w:rPr>
        <w:t>Value-chain specific plug-ins</w:t>
      </w:r>
    </w:p>
    <w:p w:rsidR="02C8DAAE" w:rsidP="3509CDBB" w:rsidRDefault="02C8DAAE" w14:paraId="21C69D3B" w14:textId="20EDBE82">
      <w:pPr>
        <w:spacing w:before="120" w:beforeAutospacing="off" w:after="120" w:afterAutospacing="off" w:line="240" w:lineRule="auto"/>
        <w:jc w:val="both"/>
      </w:pPr>
      <w:r w:rsidRPr="3509CDBB" w:rsidR="061FD808">
        <w:rPr>
          <w:rFonts w:ascii="Calibri" w:hAnsi="Calibri" w:eastAsia="Calibri" w:cs="Calibri"/>
          <w:noProof w:val="0"/>
          <w:sz w:val="22"/>
          <w:szCs w:val="22"/>
          <w:lang w:val="en-US"/>
        </w:rPr>
        <w:t>Rather than a monolithic app, the Hub powers a family of digital climate advisory services (DCAS), that translate data into actionable, local guidance for crops and livestock. Core integrations include the Ethiopian Digital Agro-Climate Advisory Platform (EDACaP) and the Land–Soil–Crop (LSC) Hub, which fuse high-resolution soil, weather/hydrology, cropping calendars, remote sensing and socio-economic layers sourced from the Hub to produce hyper-local advisories (e.g., planting windows, irrigation timing, input decisions, pest/disease alerts) delivered via SMS, mobile apps, radio and public extension. On the climate side, the Ethiopian Meteorological Institute (EMI) contributes national forecasts and ENACTS Maprooms; the Hub makes ENACTS and other streams interoperable and reliably available to downstream tools. Together, this architecture supports end-to-end DCAS, from data ingestion and fusion to co-produced, farmer-facing advice, while providing open APIs so private agritech, insurers and cooperatives can build value-chain products.</w:t>
      </w:r>
    </w:p>
    <w:p w:rsidR="02C8DAAE" w:rsidP="3509CDBB" w:rsidRDefault="02C8DAAE" w14:paraId="152DFD0A" w14:textId="6C3951D3">
      <w:pPr>
        <w:spacing w:before="120" w:beforeAutospacing="off" w:after="120" w:afterAutospacing="off" w:line="240" w:lineRule="auto"/>
        <w:jc w:val="both"/>
      </w:pPr>
      <w:r w:rsidRPr="3509CDBB" w:rsidR="061FD808">
        <w:rPr>
          <w:rFonts w:ascii="Calibri" w:hAnsi="Calibri" w:eastAsia="Calibri" w:cs="Calibri"/>
          <w:i w:val="1"/>
          <w:iCs w:val="1"/>
          <w:noProof w:val="0"/>
          <w:sz w:val="22"/>
          <w:szCs w:val="22"/>
          <w:lang w:val="en-US"/>
        </w:rPr>
        <w:t xml:space="preserve">Experience and lessons learnt </w:t>
      </w:r>
    </w:p>
    <w:p w:rsidR="02C8DAAE" w:rsidP="3509CDBB" w:rsidRDefault="02C8DAAE" w14:paraId="31DAA21D" w14:textId="6E6AE0C5">
      <w:pPr>
        <w:spacing w:before="120" w:beforeAutospacing="off" w:after="120" w:afterAutospacing="off" w:line="240" w:lineRule="auto"/>
        <w:jc w:val="both"/>
      </w:pPr>
      <w:r w:rsidRPr="3509CDBB" w:rsidR="061FD808">
        <w:rPr>
          <w:rFonts w:ascii="Calibri" w:hAnsi="Calibri" w:eastAsia="Calibri" w:cs="Calibri"/>
          <w:noProof w:val="0"/>
          <w:sz w:val="22"/>
          <w:szCs w:val="22"/>
          <w:lang w:val="en-US"/>
        </w:rPr>
        <w:t>Some key implementation lessons stand out. The national ownership and policy mainstreaming is ongoing by locating the Hub under the MoA, tying it to the Digital Ethiopia 2025 and the national extension roadmap. This has positioned the platform as a digital public infrastructure rather than a project portal, ensuring coherence, durability and public-good orientation. The inclusive multi-stakeholder governance has unlocked the process of data sharing, through the coalition such as the CoW model (MoA, EIAR, ATI, CGIAR, private sector), easing barriers around data ownership/privacy and created shared responsibility for standards, APIs and product co-design. Ethiopia’s stepwise approach of integrating administrative, survey, satellite and IoT assets have  enabled an operable platform while steadily raising data quality and interoperability for advanced analytics and DCAS. There has been an emphasis on user-centered design (dashboards, search, developer-friendly APIs) and clear quality standards (harmonization/anonymization/cleaning), essential for trust, reuse and cross-sector coordination.</w:t>
      </w:r>
    </w:p>
    <w:p w:rsidR="02C8DAAE" w:rsidP="3509CDBB" w:rsidRDefault="02C8DAAE" w14:paraId="6E55EF82" w14:textId="71091239">
      <w:pPr>
        <w:spacing w:before="120" w:beforeAutospacing="off" w:after="120" w:afterAutospacing="off" w:line="240" w:lineRule="auto"/>
        <w:jc w:val="both"/>
      </w:pPr>
      <w:r w:rsidRPr="3509CDBB" w:rsidR="061FD808">
        <w:rPr>
          <w:rFonts w:ascii="Calibri" w:hAnsi="Calibri" w:eastAsia="Calibri" w:cs="Calibri"/>
          <w:i w:val="1"/>
          <w:iCs w:val="1"/>
          <w:noProof w:val="0"/>
          <w:sz w:val="22"/>
          <w:szCs w:val="22"/>
          <w:lang w:val="en-US"/>
        </w:rPr>
        <w:t xml:space="preserve">Challenges and gaps </w:t>
      </w:r>
    </w:p>
    <w:p w:rsidR="02C8DAAE" w:rsidP="3509CDBB" w:rsidRDefault="02C8DAAE" w14:paraId="0D8EBFC7" w14:textId="6375E6EC">
      <w:pPr>
        <w:spacing w:before="120" w:beforeAutospacing="off" w:after="120" w:afterAutospacing="off" w:line="240" w:lineRule="auto"/>
        <w:jc w:val="both"/>
      </w:pPr>
      <w:r w:rsidRPr="3509CDBB" w:rsidR="061FD808">
        <w:rPr>
          <w:rFonts w:ascii="Calibri" w:hAnsi="Calibri" w:eastAsia="Calibri" w:cs="Calibri"/>
          <w:noProof w:val="0"/>
          <w:sz w:val="22"/>
          <w:szCs w:val="22"/>
          <w:lang w:val="en-US"/>
        </w:rPr>
        <w:t>Despite momentum, constraints remain:</w:t>
      </w:r>
    </w:p>
    <w:p w:rsidR="02C8DAAE" w:rsidP="3509CDBB" w:rsidRDefault="02C8DAAE" w14:paraId="0A7BA612" w14:textId="238D8BB0">
      <w:pPr>
        <w:pStyle w:val="ListParagraph"/>
        <w:numPr>
          <w:ilvl w:val="0"/>
          <w:numId w:val="18"/>
        </w:numPr>
        <w:spacing w:before="0" w:beforeAutospacing="off" w:after="0" w:afterAutospacing="off" w:line="240" w:lineRule="auto"/>
        <w:ind w:left="720" w:right="0" w:hanging="360"/>
        <w:jc w:val="both"/>
        <w:rPr>
          <w:rFonts w:ascii="Calibri" w:hAnsi="Calibri" w:eastAsia="Calibri" w:cs="Calibri"/>
          <w:noProof w:val="0"/>
          <w:sz w:val="22"/>
          <w:szCs w:val="22"/>
          <w:lang w:val="en-US"/>
        </w:rPr>
      </w:pPr>
      <w:r w:rsidRPr="3509CDBB" w:rsidR="061FD808">
        <w:rPr>
          <w:rFonts w:ascii="Calibri" w:hAnsi="Calibri" w:eastAsia="Calibri" w:cs="Calibri"/>
          <w:noProof w:val="0"/>
          <w:sz w:val="22"/>
          <w:szCs w:val="22"/>
          <w:lang w:val="en-US"/>
        </w:rPr>
        <w:t xml:space="preserve">Infrastructure and access: rural connectivity, power reliability and device access continue to limit last-mile use. Digital literacy of farmers and frontline extension also constrains uptake without targeted training. Data coverage and currency can be uneven across geographies and institutions, affecting fusion and analytics; governance clarity (ownership, privacy/ethics, interoperability) requires continued legal and institutional strengthening. </w:t>
      </w:r>
    </w:p>
    <w:p w:rsidR="02C8DAAE" w:rsidP="3509CDBB" w:rsidRDefault="02C8DAAE" w14:paraId="6CEF1322" w14:textId="2F48407A">
      <w:pPr>
        <w:pStyle w:val="ListParagraph"/>
        <w:numPr>
          <w:ilvl w:val="0"/>
          <w:numId w:val="18"/>
        </w:numPr>
        <w:spacing w:before="0" w:beforeAutospacing="off" w:after="0" w:afterAutospacing="off" w:line="240" w:lineRule="auto"/>
        <w:ind w:left="720" w:right="0" w:hanging="360"/>
        <w:jc w:val="both"/>
        <w:rPr>
          <w:rFonts w:ascii="Calibri" w:hAnsi="Calibri" w:eastAsia="Calibri" w:cs="Calibri"/>
          <w:noProof w:val="0"/>
          <w:sz w:val="22"/>
          <w:szCs w:val="22"/>
          <w:lang w:val="en-US"/>
        </w:rPr>
      </w:pPr>
      <w:r w:rsidRPr="3509CDBB" w:rsidR="061FD808">
        <w:rPr>
          <w:rFonts w:ascii="Calibri" w:hAnsi="Calibri" w:eastAsia="Calibri" w:cs="Calibri"/>
          <w:noProof w:val="0"/>
          <w:sz w:val="22"/>
          <w:szCs w:val="22"/>
          <w:lang w:val="en-US"/>
        </w:rPr>
        <w:t xml:space="preserve">Financial sustainability: donor dependence needs to shift toward hybrid public-private models and budget lines for operations. At the value-chain level, the broader Ethiopia CIS/DCAS landscape still faces fragmented stakeholder coordination, capacity gaps, and under-served livestock needs, even as digital platforms like EDACaP expand reach, underscoring the need to institutionalize refresh cycles, formalize SLAs, and embed livestock (e.g., forage/heat-stress) analytics as standard modules. </w:t>
      </w:r>
    </w:p>
    <w:p w:rsidR="02C8DAAE" w:rsidP="3509CDBB" w:rsidRDefault="02C8DAAE" w14:paraId="600485E2" w14:textId="428197F8">
      <w:pPr>
        <w:spacing w:before="120" w:beforeAutospacing="off" w:after="120" w:afterAutospacing="off" w:line="240" w:lineRule="auto"/>
        <w:jc w:val="both"/>
      </w:pPr>
      <w:r w:rsidRPr="3509CDBB" w:rsidR="061FD808">
        <w:rPr>
          <w:rFonts w:ascii="Calibri" w:hAnsi="Calibri" w:eastAsia="Calibri" w:cs="Calibri"/>
          <w:noProof w:val="0"/>
          <w:sz w:val="22"/>
          <w:szCs w:val="22"/>
          <w:lang w:val="en-US"/>
        </w:rPr>
        <w:t xml:space="preserve">The gaps and challenges highlight the need for continuing the strengthening the MoA–CoW governance, scale ENACTS-enabled crop and livestock plug-ins, investing in rural connectivity and capacity and while actively pursuing the 4P partnerships for sustainability and scale.  </w:t>
      </w:r>
    </w:p>
    <w:p w:rsidR="02C8DAAE" w:rsidP="3509CDBB" w:rsidRDefault="02C8DAAE" w14:paraId="515998D1" w14:textId="49719CF8">
      <w:pPr>
        <w:spacing w:before="120" w:beforeAutospacing="off" w:after="120" w:afterAutospacing="off" w:line="240" w:lineRule="auto"/>
        <w:jc w:val="both"/>
        <w:rPr>
          <w:rFonts w:ascii="Calibri" w:hAnsi="Calibri" w:eastAsia="Calibri" w:cs="Calibri"/>
          <w:noProof w:val="0"/>
          <w:sz w:val="22"/>
          <w:szCs w:val="22"/>
          <w:lang w:val="en-US"/>
        </w:rPr>
      </w:pPr>
    </w:p>
    <w:p w:rsidRPr="00312993" w:rsidR="00647D36" w:rsidP="3509CDBB" w:rsidRDefault="00647D36" w14:paraId="5848709D" w14:textId="575C4D45">
      <w:pPr>
        <w:pStyle w:val="ListParagraph"/>
        <w:spacing w:before="120" w:after="120" w:line="240" w:lineRule="auto"/>
        <w:jc w:val="both"/>
        <w:rPr>
          <w:rFonts w:ascii="Calibri" w:hAnsi="Calibri" w:cs="Calibri"/>
          <w:b w:val="1"/>
          <w:bCs w:val="1"/>
          <w:color w:val="000000" w:themeColor="text1"/>
          <w:lang w:val="en-US"/>
        </w:rPr>
      </w:pPr>
    </w:p>
    <w:p w:rsidRPr="00312993" w:rsidR="00346D19" w:rsidP="3509CDBB" w:rsidRDefault="00346D19" w14:paraId="57BC2D5D" w14:textId="4BA62B37" w14:noSpellErr="1">
      <w:pPr>
        <w:pStyle w:val="ListParagraph"/>
        <w:spacing w:before="120" w:after="120" w:line="240" w:lineRule="auto"/>
        <w:ind w:left="0" w:firstLine="0"/>
        <w:jc w:val="both"/>
        <w:rPr>
          <w:rFonts w:ascii="Calibri" w:hAnsi="Calibri" w:cs="Calibri"/>
          <w:b w:val="1"/>
          <w:bCs w:val="1"/>
          <w:color w:val="000000" w:themeColor="text1"/>
          <w:lang w:val="en-US"/>
        </w:rPr>
      </w:pPr>
      <w:r w:rsidRPr="3509CDBB" w:rsidR="7E6AF169">
        <w:rPr>
          <w:rFonts w:ascii="Calibri" w:hAnsi="Calibri" w:cs="Calibri"/>
          <w:b w:val="1"/>
          <w:bCs w:val="1"/>
          <w:color w:val="000000" w:themeColor="text1" w:themeTint="FF" w:themeShade="FF"/>
          <w:lang w:val="en-US"/>
        </w:rPr>
        <w:t xml:space="preserve">Countries with emerging hub (Nigeria and Burkina) </w:t>
      </w:r>
      <w:r w:rsidRPr="3509CDBB" w:rsidR="649EA184">
        <w:rPr>
          <w:rFonts w:ascii="Calibri" w:hAnsi="Calibri" w:cs="Calibri"/>
          <w:b w:val="1"/>
          <w:bCs w:val="1"/>
          <w:color w:val="000000" w:themeColor="text1" w:themeTint="FF" w:themeShade="FF"/>
          <w:lang w:val="en-US"/>
        </w:rPr>
        <w:t>–</w:t>
      </w:r>
      <w:r w:rsidRPr="3509CDBB" w:rsidR="7E6AF169">
        <w:rPr>
          <w:rFonts w:ascii="Calibri" w:hAnsi="Calibri" w:cs="Calibri"/>
          <w:b w:val="1"/>
          <w:bCs w:val="1"/>
          <w:color w:val="000000" w:themeColor="text1" w:themeTint="FF" w:themeShade="FF"/>
          <w:lang w:val="en-US"/>
        </w:rPr>
        <w:t xml:space="preserve"> </w:t>
      </w:r>
      <w:r w:rsidRPr="3509CDBB" w:rsidR="649EA184">
        <w:rPr>
          <w:rFonts w:ascii="Calibri" w:hAnsi="Calibri" w:cs="Calibri"/>
          <w:b w:val="1"/>
          <w:bCs w:val="1"/>
          <w:color w:val="000000" w:themeColor="text1" w:themeTint="FF" w:themeShade="FF"/>
          <w:lang w:val="en-US"/>
        </w:rPr>
        <w:t>specific focus on</w:t>
      </w:r>
      <w:r w:rsidRPr="3509CDBB" w:rsidR="7E6AF169">
        <w:rPr>
          <w:rFonts w:ascii="Calibri" w:hAnsi="Calibri" w:cs="Calibri"/>
          <w:b w:val="1"/>
          <w:bCs w:val="1"/>
          <w:color w:val="000000" w:themeColor="text1" w:themeTint="FF" w:themeShade="FF"/>
          <w:lang w:val="en-US"/>
        </w:rPr>
        <w:t xml:space="preserve"> the setup process: stakeholders involved, platform design, data in</w:t>
      </w:r>
      <w:r w:rsidRPr="3509CDBB" w:rsidR="7E6AF169">
        <w:rPr>
          <w:rFonts w:ascii="Calibri" w:hAnsi="Calibri" w:cs="Calibri"/>
          <w:b w:val="1"/>
          <w:bCs w:val="1"/>
          <w:color w:val="000000" w:themeColor="text1" w:themeTint="FF" w:themeShade="FF"/>
          <w:lang w:val="en-US"/>
        </w:rPr>
        <w:t>tegr</w:t>
      </w:r>
      <w:r w:rsidRPr="3509CDBB" w:rsidR="7E6AF169">
        <w:rPr>
          <w:rFonts w:ascii="Calibri" w:hAnsi="Calibri" w:cs="Calibri"/>
          <w:b w:val="1"/>
          <w:bCs w:val="1"/>
          <w:color w:val="000000" w:themeColor="text1" w:themeTint="FF" w:themeShade="FF"/>
          <w:lang w:val="en-US"/>
        </w:rPr>
        <w:t>ation steps, and early successes, highlight enabling policies or institutional innovations, and identify what remains (e.g., governance models, capacity ga</w:t>
      </w:r>
      <w:r w:rsidRPr="3509CDBB" w:rsidR="7E6AF169">
        <w:rPr>
          <w:rFonts w:ascii="Calibri" w:hAnsi="Calibri" w:cs="Calibri"/>
          <w:b w:val="1"/>
          <w:bCs w:val="1"/>
          <w:color w:val="000000" w:themeColor="text1" w:themeTint="FF" w:themeShade="FF"/>
          <w:lang w:val="en-US"/>
        </w:rPr>
        <w:t>ps, user adopt</w:t>
      </w:r>
      <w:r w:rsidRPr="3509CDBB" w:rsidR="7E6AF169">
        <w:rPr>
          <w:rFonts w:ascii="Calibri" w:hAnsi="Calibri" w:cs="Calibri"/>
          <w:b w:val="1"/>
          <w:bCs w:val="1"/>
          <w:color w:val="000000" w:themeColor="text1" w:themeTint="FF" w:themeShade="FF"/>
          <w:lang w:val="en-US"/>
        </w:rPr>
        <w:t xml:space="preserve">ion challenges) </w:t>
      </w:r>
    </w:p>
    <w:p w:rsidR="125466EB" w:rsidP="3509CDBB" w:rsidRDefault="125466EB" w14:paraId="2A760B21" w14:textId="55C39FE6">
      <w:pPr>
        <w:spacing w:before="0" w:beforeAutospacing="off" w:after="160" w:afterAutospacing="off" w:line="276" w:lineRule="auto"/>
        <w:rPr>
          <w:rFonts w:ascii="Calibri" w:hAnsi="Calibri" w:eastAsia="Calibri" w:cs="Calibri"/>
          <w:b w:val="1"/>
          <w:bCs w:val="1"/>
          <w:noProof w:val="0"/>
          <w:sz w:val="22"/>
          <w:szCs w:val="22"/>
          <w:lang w:val="en-US"/>
        </w:rPr>
      </w:pPr>
      <w:r w:rsidRPr="3509CDBB" w:rsidR="125466EB">
        <w:rPr>
          <w:rFonts w:ascii="Calibri" w:hAnsi="Calibri" w:eastAsia="Calibri" w:cs="Calibri"/>
          <w:b w:val="1"/>
          <w:bCs w:val="1"/>
          <w:noProof w:val="0"/>
          <w:sz w:val="22"/>
          <w:szCs w:val="22"/>
          <w:lang w:val="en-US"/>
        </w:rPr>
        <w:t>AgData</w:t>
      </w:r>
      <w:r w:rsidRPr="3509CDBB" w:rsidR="125466EB">
        <w:rPr>
          <w:rFonts w:ascii="Calibri" w:hAnsi="Calibri" w:eastAsia="Calibri" w:cs="Calibri"/>
          <w:b w:val="1"/>
          <w:bCs w:val="1"/>
          <w:noProof w:val="0"/>
          <w:sz w:val="22"/>
          <w:szCs w:val="22"/>
          <w:lang w:val="en-US"/>
        </w:rPr>
        <w:t xml:space="preserve"> Hub Setup Process: NIGERIA.</w:t>
      </w:r>
    </w:p>
    <w:p w:rsidR="125466EB" w:rsidP="3509CDBB" w:rsidRDefault="125466EB" w14:paraId="22FCE77E" w14:textId="14701A62">
      <w:pPr>
        <w:spacing w:before="0" w:beforeAutospacing="off" w:after="160" w:afterAutospacing="off" w:line="276" w:lineRule="auto"/>
        <w:rPr>
          <w:rFonts w:ascii="Calibri" w:hAnsi="Calibri" w:eastAsia="Calibri" w:cs="Calibri"/>
          <w:i w:val="1"/>
          <w:iCs w:val="1"/>
          <w:noProof w:val="0"/>
          <w:sz w:val="22"/>
          <w:szCs w:val="22"/>
          <w:lang w:val="en-US"/>
        </w:rPr>
      </w:pPr>
      <w:r w:rsidRPr="3509CDBB" w:rsidR="125466EB">
        <w:rPr>
          <w:rFonts w:ascii="Calibri" w:hAnsi="Calibri" w:eastAsia="Calibri" w:cs="Calibri"/>
          <w:i w:val="1"/>
          <w:iCs w:val="1"/>
          <w:noProof w:val="0"/>
          <w:sz w:val="22"/>
          <w:szCs w:val="22"/>
          <w:lang w:val="en-US"/>
        </w:rPr>
        <w:t>Institutional mapping</w:t>
      </w:r>
    </w:p>
    <w:p w:rsidR="125466EB" w:rsidP="3509CDBB" w:rsidRDefault="125466EB" w14:paraId="2EEF0E2D" w14:textId="7B78EE9D">
      <w:pPr>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The institutional mapping of Nigeria's climate services and </w:t>
      </w:r>
      <w:r w:rsidRPr="3509CDBB" w:rsidR="125466EB">
        <w:rPr>
          <w:rFonts w:ascii="Calibri" w:hAnsi="Calibri" w:eastAsia="Calibri" w:cs="Calibri"/>
          <w:noProof w:val="0"/>
          <w:sz w:val="22"/>
          <w:szCs w:val="22"/>
          <w:lang w:val="en-US"/>
        </w:rPr>
        <w:t>agro</w:t>
      </w:r>
      <w:r w:rsidRPr="3509CDBB" w:rsidR="125466EB">
        <w:rPr>
          <w:rFonts w:ascii="Calibri" w:hAnsi="Calibri" w:eastAsia="Calibri" w:cs="Calibri"/>
          <w:noProof w:val="0"/>
          <w:sz w:val="22"/>
          <w:szCs w:val="22"/>
          <w:lang w:val="en-US"/>
        </w:rPr>
        <w:t xml:space="preserve">-advisory system was developed through consultations between ILRI’s Digital Agriculture Team and the Nigeria Meteorological Agency (NiMET). At the </w:t>
      </w:r>
      <w:r w:rsidRPr="3509CDBB" w:rsidR="125466EB">
        <w:rPr>
          <w:rFonts w:ascii="Calibri" w:hAnsi="Calibri" w:eastAsia="Calibri" w:cs="Calibri"/>
          <w:b w:val="1"/>
          <w:bCs w:val="1"/>
          <w:noProof w:val="0"/>
          <w:sz w:val="22"/>
          <w:szCs w:val="22"/>
          <w:lang w:val="en-US"/>
        </w:rPr>
        <w:t>governance level</w:t>
      </w:r>
      <w:r w:rsidRPr="3509CDBB" w:rsidR="125466EB">
        <w:rPr>
          <w:rFonts w:ascii="Calibri" w:hAnsi="Calibri" w:eastAsia="Calibri" w:cs="Calibri"/>
          <w:noProof w:val="0"/>
          <w:sz w:val="22"/>
          <w:szCs w:val="22"/>
          <w:lang w:val="en-US"/>
        </w:rPr>
        <w:t xml:space="preserve">, the Federal Ministry of Agriculture and Food Security (FMAFS), and Federal Ministry of Environment (FMENV) provide policy direction. supported by cross-ministerial coordination mechanisms to ensure alignment with national development goals. </w:t>
      </w:r>
      <w:r w:rsidRPr="3509CDBB" w:rsidR="125466EB">
        <w:rPr>
          <w:rFonts w:ascii="Calibri" w:hAnsi="Calibri" w:eastAsia="Calibri" w:cs="Calibri"/>
          <w:b w:val="1"/>
          <w:bCs w:val="1"/>
          <w:noProof w:val="0"/>
          <w:sz w:val="22"/>
          <w:szCs w:val="22"/>
          <w:lang w:val="en-US"/>
        </w:rPr>
        <w:t>Technical agencies</w:t>
      </w:r>
      <w:r w:rsidRPr="3509CDBB" w:rsidR="125466EB">
        <w:rPr>
          <w:rFonts w:ascii="Calibri" w:hAnsi="Calibri" w:eastAsia="Calibri" w:cs="Calibri"/>
          <w:noProof w:val="0"/>
          <w:sz w:val="22"/>
          <w:szCs w:val="22"/>
          <w:lang w:val="en-US"/>
        </w:rPr>
        <w:t xml:space="preserve"> serve as the primary data producers and validators: NiMET provides meteorological and climate data; Nigeria Hydrological Services Agency (NHISA) contributes hydrological information; National Space Research and Development Agency (NASRDA) and National Centre for Remote Sensing (NCRS) supply geospatial and satellite data; National Agricultural Extension and Research Liaison Services (NAERLS), State Agricultural Development Projects (ADPs), and National Agricultural Research Institutes (NARIs) generate agricultural intelligence; while National Emergency Management Agency (NEMA) and National Bureau of Statistics (NBS) provide disaster management and socio-economic data respectively. </w:t>
      </w:r>
    </w:p>
    <w:p w:rsidR="125466EB" w:rsidP="3509CDBB" w:rsidRDefault="125466EB" w14:paraId="3F772C56" w14:textId="74ED1AD0">
      <w:pPr>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The </w:t>
      </w:r>
      <w:r w:rsidRPr="3509CDBB" w:rsidR="125466EB">
        <w:rPr>
          <w:rFonts w:ascii="Calibri" w:hAnsi="Calibri" w:eastAsia="Calibri" w:cs="Calibri"/>
          <w:b w:val="1"/>
          <w:bCs w:val="1"/>
          <w:noProof w:val="0"/>
          <w:sz w:val="22"/>
          <w:szCs w:val="22"/>
          <w:lang w:val="en-US"/>
        </w:rPr>
        <w:t>private sector and civil society</w:t>
      </w:r>
      <w:r w:rsidRPr="3509CDBB" w:rsidR="125466EB">
        <w:rPr>
          <w:rFonts w:ascii="Calibri" w:hAnsi="Calibri" w:eastAsia="Calibri" w:cs="Calibri"/>
          <w:noProof w:val="0"/>
          <w:sz w:val="22"/>
          <w:szCs w:val="22"/>
          <w:lang w:val="en-US"/>
        </w:rPr>
        <w:t xml:space="preserve"> act as both data users and service providers: telcos and fintech companies enable digital delivery channels; </w:t>
      </w:r>
      <w:r w:rsidRPr="3509CDBB" w:rsidR="125466EB">
        <w:rPr>
          <w:rFonts w:ascii="Calibri" w:hAnsi="Calibri" w:eastAsia="Calibri" w:cs="Calibri"/>
          <w:noProof w:val="0"/>
          <w:sz w:val="22"/>
          <w:szCs w:val="22"/>
          <w:lang w:val="en-US"/>
        </w:rPr>
        <w:t>agritech</w:t>
      </w:r>
      <w:r w:rsidRPr="3509CDBB" w:rsidR="125466EB">
        <w:rPr>
          <w:rFonts w:ascii="Calibri" w:hAnsi="Calibri" w:eastAsia="Calibri" w:cs="Calibri"/>
          <w:noProof w:val="0"/>
          <w:sz w:val="22"/>
          <w:szCs w:val="22"/>
          <w:lang w:val="en-US"/>
        </w:rPr>
        <w:t xml:space="preserve"> startups and NGOs like Precision Development develop farmer-facing applications; while agricultural input suppliers, cooperatives, and commodity boards </w:t>
      </w:r>
      <w:r w:rsidRPr="3509CDBB" w:rsidR="125466EB">
        <w:rPr>
          <w:rFonts w:ascii="Calibri" w:hAnsi="Calibri" w:eastAsia="Calibri" w:cs="Calibri"/>
          <w:noProof w:val="0"/>
          <w:sz w:val="22"/>
          <w:szCs w:val="22"/>
          <w:lang w:val="en-US"/>
        </w:rPr>
        <w:t>facilitate</w:t>
      </w:r>
      <w:r w:rsidRPr="3509CDBB" w:rsidR="125466EB">
        <w:rPr>
          <w:rFonts w:ascii="Calibri" w:hAnsi="Calibri" w:eastAsia="Calibri" w:cs="Calibri"/>
          <w:noProof w:val="0"/>
          <w:sz w:val="22"/>
          <w:szCs w:val="22"/>
          <w:lang w:val="en-US"/>
        </w:rPr>
        <w:t xml:space="preserve"> last-mile advisory services. River Basin Development Authorities (RBDAs) contribute water resource data and support irrigation-based advisories. </w:t>
      </w:r>
      <w:r w:rsidRPr="3509CDBB" w:rsidR="125466EB">
        <w:rPr>
          <w:rFonts w:ascii="Calibri" w:hAnsi="Calibri" w:eastAsia="Calibri" w:cs="Calibri"/>
          <w:noProof w:val="0"/>
          <w:sz w:val="22"/>
          <w:szCs w:val="22"/>
          <w:lang w:val="en-US"/>
        </w:rPr>
        <w:t>Ultimately, the</w:t>
      </w:r>
      <w:r w:rsidRPr="3509CDBB" w:rsidR="125466EB">
        <w:rPr>
          <w:rFonts w:ascii="Calibri" w:hAnsi="Calibri" w:eastAsia="Calibri" w:cs="Calibri"/>
          <w:noProof w:val="0"/>
          <w:sz w:val="22"/>
          <w:szCs w:val="22"/>
          <w:lang w:val="en-US"/>
        </w:rPr>
        <w:t xml:space="preserve"> </w:t>
      </w:r>
      <w:r w:rsidRPr="3509CDBB" w:rsidR="125466EB">
        <w:rPr>
          <w:rFonts w:ascii="Calibri" w:hAnsi="Calibri" w:eastAsia="Calibri" w:cs="Calibri"/>
          <w:b w:val="1"/>
          <w:bCs w:val="1"/>
          <w:noProof w:val="0"/>
          <w:sz w:val="22"/>
          <w:szCs w:val="22"/>
          <w:lang w:val="en-US"/>
        </w:rPr>
        <w:t>beneficiaries</w:t>
      </w:r>
      <w:r w:rsidRPr="3509CDBB" w:rsidR="125466EB">
        <w:rPr>
          <w:rFonts w:ascii="Calibri" w:hAnsi="Calibri" w:eastAsia="Calibri" w:cs="Calibri"/>
          <w:noProof w:val="0"/>
          <w:sz w:val="22"/>
          <w:szCs w:val="22"/>
          <w:lang w:val="en-US"/>
        </w:rPr>
        <w:t xml:space="preserve">—smallholder farmers (both crop and livestock), pastoralists, agribusinesses, cooperatives, extension workers, and policymakers—both will draw on the </w:t>
      </w:r>
      <w:r w:rsidRPr="3509CDBB" w:rsidR="125466EB">
        <w:rPr>
          <w:rFonts w:ascii="Calibri" w:hAnsi="Calibri" w:eastAsia="Calibri" w:cs="Calibri"/>
          <w:noProof w:val="0"/>
          <w:sz w:val="22"/>
          <w:szCs w:val="22"/>
          <w:lang w:val="en-US"/>
        </w:rPr>
        <w:t>AgDataHub</w:t>
      </w:r>
      <w:r w:rsidRPr="3509CDBB" w:rsidR="125466EB">
        <w:rPr>
          <w:rFonts w:ascii="Calibri" w:hAnsi="Calibri" w:eastAsia="Calibri" w:cs="Calibri"/>
          <w:noProof w:val="0"/>
          <w:sz w:val="22"/>
          <w:szCs w:val="22"/>
          <w:lang w:val="en-US"/>
        </w:rPr>
        <w:t xml:space="preserve"> for services and feedback usage and adoption data to strengthen the system.</w:t>
      </w:r>
    </w:p>
    <w:p w:rsidR="125466EB" w:rsidP="3509CDBB" w:rsidRDefault="125466EB" w14:paraId="0CE3A547" w14:textId="0FB2E541">
      <w:pPr>
        <w:spacing w:before="0" w:beforeAutospacing="off" w:after="160" w:afterAutospacing="off" w:line="276" w:lineRule="auto"/>
        <w:rPr>
          <w:rFonts w:ascii="Calibri" w:hAnsi="Calibri" w:eastAsia="Calibri" w:cs="Calibri"/>
          <w:sz w:val="22"/>
          <w:szCs w:val="22"/>
        </w:rPr>
      </w:pPr>
      <w:r w:rsidR="125466EB">
        <w:drawing>
          <wp:inline wp14:editId="24D9044D" wp14:anchorId="351F055A">
            <wp:extent cx="4857750" cy="3638550"/>
            <wp:effectExtent l="0" t="0" r="0" b="0"/>
            <wp:docPr id="173393859" name="drawing" descr="A diagram of a company&#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3393859" name=""/>
                    <pic:cNvPicPr/>
                  </pic:nvPicPr>
                  <pic:blipFill>
                    <a:blip xmlns:r="http://schemas.openxmlformats.org/officeDocument/2006/relationships" r:embed="rId699292604">
                      <a:extLst>
                        <a:ext xmlns:a="http://schemas.openxmlformats.org/drawingml/2006/main" uri="{28A0092B-C50C-407E-A947-70E740481C1C}">
                          <a14:useLocalDpi xmlns:a14="http://schemas.microsoft.com/office/drawing/2010/main" val="0"/>
                        </a:ext>
                      </a:extLst>
                    </a:blip>
                    <a:stretch>
                      <a:fillRect/>
                    </a:stretch>
                  </pic:blipFill>
                  <pic:spPr>
                    <a:xfrm>
                      <a:off x="0" y="0"/>
                      <a:ext cx="4857750" cy="3638550"/>
                    </a:xfrm>
                    <a:prstGeom prst="rect">
                      <a:avLst/>
                    </a:prstGeom>
                  </pic:spPr>
                </pic:pic>
              </a:graphicData>
            </a:graphic>
          </wp:inline>
        </w:drawing>
      </w:r>
    </w:p>
    <w:p w:rsidR="125466EB" w:rsidP="3509CDBB" w:rsidRDefault="125466EB" w14:paraId="30FA4915" w14:textId="7498D1AB">
      <w:pPr>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Figure X: Institutional mapping of Nigeria's </w:t>
      </w:r>
      <w:r w:rsidRPr="3509CDBB" w:rsidR="125466EB">
        <w:rPr>
          <w:rFonts w:ascii="Calibri" w:hAnsi="Calibri" w:eastAsia="Calibri" w:cs="Calibri"/>
          <w:noProof w:val="0"/>
          <w:sz w:val="22"/>
          <w:szCs w:val="22"/>
          <w:lang w:val="en-US"/>
        </w:rPr>
        <w:t>AgData</w:t>
      </w:r>
      <w:r w:rsidRPr="3509CDBB" w:rsidR="125466EB">
        <w:rPr>
          <w:rFonts w:ascii="Calibri" w:hAnsi="Calibri" w:eastAsia="Calibri" w:cs="Calibri"/>
          <w:noProof w:val="0"/>
          <w:sz w:val="22"/>
          <w:szCs w:val="22"/>
          <w:lang w:val="en-US"/>
        </w:rPr>
        <w:t xml:space="preserve"> Hub ecosystem</w:t>
      </w:r>
    </w:p>
    <w:p w:rsidR="125466EB" w:rsidP="3509CDBB" w:rsidRDefault="125466EB" w14:paraId="354ED9EC" w14:textId="763C0FDC">
      <w:pPr>
        <w:spacing w:before="0" w:beforeAutospacing="off" w:after="160" w:afterAutospacing="off" w:line="276" w:lineRule="auto"/>
        <w:rPr>
          <w:rFonts w:ascii="Calibri" w:hAnsi="Calibri" w:eastAsia="Calibri" w:cs="Calibri"/>
          <w:i w:val="1"/>
          <w:iCs w:val="1"/>
          <w:noProof w:val="0"/>
          <w:sz w:val="22"/>
          <w:szCs w:val="22"/>
          <w:lang w:val="en-US"/>
        </w:rPr>
      </w:pPr>
      <w:r w:rsidRPr="3509CDBB" w:rsidR="125466EB">
        <w:rPr>
          <w:rFonts w:ascii="Calibri" w:hAnsi="Calibri" w:eastAsia="Calibri" w:cs="Calibri"/>
          <w:i w:val="1"/>
          <w:iCs w:val="1"/>
          <w:noProof w:val="0"/>
          <w:sz w:val="22"/>
          <w:szCs w:val="22"/>
          <w:lang w:val="en-US"/>
        </w:rPr>
        <w:t>Needs assessment</w:t>
      </w:r>
    </w:p>
    <w:p w:rsidR="125466EB" w:rsidP="3509CDBB" w:rsidRDefault="125466EB" w14:paraId="2BE69142" w14:textId="3A97C8AA">
      <w:pPr>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Assessing Nigeria's </w:t>
      </w:r>
      <w:r w:rsidRPr="3509CDBB" w:rsidR="125466EB">
        <w:rPr>
          <w:rFonts w:ascii="Calibri" w:hAnsi="Calibri" w:eastAsia="Calibri" w:cs="Calibri"/>
          <w:noProof w:val="0"/>
          <w:sz w:val="22"/>
          <w:szCs w:val="22"/>
          <w:lang w:val="en-US"/>
        </w:rPr>
        <w:t>AgData</w:t>
      </w:r>
      <w:r w:rsidRPr="3509CDBB" w:rsidR="125466EB">
        <w:rPr>
          <w:rFonts w:ascii="Calibri" w:hAnsi="Calibri" w:eastAsia="Calibri" w:cs="Calibri"/>
          <w:noProof w:val="0"/>
          <w:sz w:val="22"/>
          <w:szCs w:val="22"/>
          <w:lang w:val="en-US"/>
        </w:rPr>
        <w:t xml:space="preserve"> Hub readiness (</w:t>
      </w:r>
      <w:r w:rsidRPr="3509CDBB" w:rsidR="125466EB">
        <w:rPr>
          <w:rFonts w:ascii="Calibri" w:hAnsi="Calibri" w:eastAsia="Calibri" w:cs="Calibri"/>
          <w:b w:val="1"/>
          <w:bCs w:val="1"/>
          <w:noProof w:val="0"/>
          <w:sz w:val="22"/>
          <w:szCs w:val="22"/>
          <w:lang w:val="en-US"/>
        </w:rPr>
        <w:t>Table X</w:t>
      </w:r>
      <w:r w:rsidRPr="3509CDBB" w:rsidR="125466EB">
        <w:rPr>
          <w:rFonts w:ascii="Calibri" w:hAnsi="Calibri" w:eastAsia="Calibri" w:cs="Calibri"/>
          <w:noProof w:val="0"/>
          <w:sz w:val="22"/>
          <w:szCs w:val="22"/>
          <w:lang w:val="en-US"/>
        </w:rPr>
        <w:t xml:space="preserve">) reveals </w:t>
      </w:r>
      <w:r w:rsidRPr="3509CDBB" w:rsidR="125466EB">
        <w:rPr>
          <w:rFonts w:ascii="Calibri" w:hAnsi="Calibri" w:eastAsia="Calibri" w:cs="Calibri"/>
          <w:noProof w:val="0"/>
          <w:sz w:val="22"/>
          <w:szCs w:val="22"/>
          <w:lang w:val="en-US"/>
        </w:rPr>
        <w:t>significant progress</w:t>
      </w:r>
      <w:r w:rsidRPr="3509CDBB" w:rsidR="125466EB">
        <w:rPr>
          <w:rFonts w:ascii="Calibri" w:hAnsi="Calibri" w:eastAsia="Calibri" w:cs="Calibri"/>
          <w:noProof w:val="0"/>
          <w:sz w:val="22"/>
          <w:szCs w:val="22"/>
          <w:lang w:val="en-US"/>
        </w:rPr>
        <w:t xml:space="preserve"> alongside critical gaps. The country has </w:t>
      </w:r>
      <w:r w:rsidRPr="3509CDBB" w:rsidR="125466EB">
        <w:rPr>
          <w:rFonts w:ascii="Calibri" w:hAnsi="Calibri" w:eastAsia="Calibri" w:cs="Calibri"/>
          <w:noProof w:val="0"/>
          <w:sz w:val="22"/>
          <w:szCs w:val="22"/>
          <w:lang w:val="en-US"/>
        </w:rPr>
        <w:t>established</w:t>
      </w:r>
      <w:r w:rsidRPr="3509CDBB" w:rsidR="125466EB">
        <w:rPr>
          <w:rFonts w:ascii="Calibri" w:hAnsi="Calibri" w:eastAsia="Calibri" w:cs="Calibri"/>
          <w:noProof w:val="0"/>
          <w:sz w:val="22"/>
          <w:szCs w:val="22"/>
          <w:lang w:val="en-US"/>
        </w:rPr>
        <w:t xml:space="preserve"> data generation infrastructure through NiMET's AWS network, ADP systems, and NASRDA's satellite capabilities, but interoperability </w:t>
      </w:r>
      <w:r w:rsidRPr="3509CDBB" w:rsidR="125466EB">
        <w:rPr>
          <w:rFonts w:ascii="Calibri" w:hAnsi="Calibri" w:eastAsia="Calibri" w:cs="Calibri"/>
          <w:noProof w:val="0"/>
          <w:sz w:val="22"/>
          <w:szCs w:val="22"/>
          <w:lang w:val="en-US"/>
        </w:rPr>
        <w:t>remains</w:t>
      </w:r>
      <w:r w:rsidRPr="3509CDBB" w:rsidR="125466EB">
        <w:rPr>
          <w:rFonts w:ascii="Calibri" w:hAnsi="Calibri" w:eastAsia="Calibri" w:cs="Calibri"/>
          <w:noProof w:val="0"/>
          <w:sz w:val="22"/>
          <w:szCs w:val="22"/>
          <w:lang w:val="en-US"/>
        </w:rPr>
        <w:t xml:space="preserve"> limited with data scattered across institutional silos and incompatible formats. While NiMET produces seasonal and </w:t>
      </w:r>
      <w:r w:rsidRPr="3509CDBB" w:rsidR="125466EB">
        <w:rPr>
          <w:rFonts w:ascii="Calibri" w:hAnsi="Calibri" w:eastAsia="Calibri" w:cs="Calibri"/>
          <w:noProof w:val="0"/>
          <w:sz w:val="22"/>
          <w:szCs w:val="22"/>
          <w:lang w:val="en-US"/>
        </w:rPr>
        <w:t>dekadal</w:t>
      </w:r>
      <w:r w:rsidRPr="3509CDBB" w:rsidR="125466EB">
        <w:rPr>
          <w:rFonts w:ascii="Calibri" w:hAnsi="Calibri" w:eastAsia="Calibri" w:cs="Calibri"/>
          <w:noProof w:val="0"/>
          <w:sz w:val="22"/>
          <w:szCs w:val="22"/>
          <w:lang w:val="en-US"/>
        </w:rPr>
        <w:t xml:space="preserve"> forecasts, localization to LGA level requires strengthening, and livestock-focused products are nascent. Digital delivery channels exist through mobile operators reaching 80%+ of the population, but rural internet penetration </w:t>
      </w:r>
      <w:r w:rsidRPr="3509CDBB" w:rsidR="125466EB">
        <w:rPr>
          <w:rFonts w:ascii="Calibri" w:hAnsi="Calibri" w:eastAsia="Calibri" w:cs="Calibri"/>
          <w:noProof w:val="0"/>
          <w:sz w:val="22"/>
          <w:szCs w:val="22"/>
          <w:lang w:val="en-US"/>
        </w:rPr>
        <w:t>remains</w:t>
      </w:r>
      <w:r w:rsidRPr="3509CDBB" w:rsidR="125466EB">
        <w:rPr>
          <w:rFonts w:ascii="Calibri" w:hAnsi="Calibri" w:eastAsia="Calibri" w:cs="Calibri"/>
          <w:noProof w:val="0"/>
          <w:sz w:val="22"/>
          <w:szCs w:val="22"/>
          <w:lang w:val="en-US"/>
        </w:rPr>
        <w:t xml:space="preserve"> below 30%, </w:t>
      </w:r>
      <w:r w:rsidRPr="3509CDBB" w:rsidR="125466EB">
        <w:rPr>
          <w:rFonts w:ascii="Calibri" w:hAnsi="Calibri" w:eastAsia="Calibri" w:cs="Calibri"/>
          <w:noProof w:val="0"/>
          <w:sz w:val="22"/>
          <w:szCs w:val="22"/>
          <w:lang w:val="en-US"/>
        </w:rPr>
        <w:t>necessitating</w:t>
      </w:r>
      <w:r w:rsidRPr="3509CDBB" w:rsidR="125466EB">
        <w:rPr>
          <w:rFonts w:ascii="Calibri" w:hAnsi="Calibri" w:eastAsia="Calibri" w:cs="Calibri"/>
          <w:noProof w:val="0"/>
          <w:sz w:val="22"/>
          <w:szCs w:val="22"/>
          <w:lang w:val="en-US"/>
        </w:rPr>
        <w:t xml:space="preserve"> hybrid approaches (USSD, IVR, radio). Human capacity is constrained with only 200+ meteorologists serving a population of 220+ million, and extension worker-to-farmer ratios often exceeding 1:10,000. Livestock extension specialists are particularly scarce. Infrastructure deficits include inadequate server capacity for Hub hosting, unreliable power supply affecting data transmission, and sparse weather station coverage in the vast Sahel and Middle Belt regions.</w:t>
      </w:r>
    </w:p>
    <w:p w:rsidR="125466EB" w:rsidP="3509CDBB" w:rsidRDefault="125466EB" w14:paraId="0A0BED8D" w14:textId="0C4AA404">
      <w:pPr>
        <w:spacing w:before="0" w:beforeAutospacing="off" w:after="160" w:afterAutospacing="off" w:line="276" w:lineRule="auto"/>
        <w:rPr>
          <w:rFonts w:ascii="Calibri" w:hAnsi="Calibri" w:eastAsia="Calibri" w:cs="Calibri"/>
          <w:b w:val="1"/>
          <w:bCs w:val="1"/>
          <w:noProof w:val="0"/>
          <w:sz w:val="22"/>
          <w:szCs w:val="22"/>
          <w:lang w:val="en-US"/>
        </w:rPr>
      </w:pPr>
      <w:r w:rsidRPr="3509CDBB" w:rsidR="125466EB">
        <w:rPr>
          <w:rFonts w:ascii="Calibri" w:hAnsi="Calibri" w:eastAsia="Calibri" w:cs="Calibri"/>
          <w:b w:val="1"/>
          <w:bCs w:val="1"/>
          <w:noProof w:val="0"/>
          <w:sz w:val="22"/>
          <w:szCs w:val="22"/>
          <w:lang w:val="en-US"/>
        </w:rPr>
        <w:t xml:space="preserve">Table X: Current needs of Nigeria's </w:t>
      </w:r>
      <w:r w:rsidRPr="3509CDBB" w:rsidR="125466EB">
        <w:rPr>
          <w:rFonts w:ascii="Calibri" w:hAnsi="Calibri" w:eastAsia="Calibri" w:cs="Calibri"/>
          <w:b w:val="1"/>
          <w:bCs w:val="1"/>
          <w:noProof w:val="0"/>
          <w:sz w:val="22"/>
          <w:szCs w:val="22"/>
          <w:lang w:val="en-US"/>
        </w:rPr>
        <w:t>AgData</w:t>
      </w:r>
      <w:r w:rsidRPr="3509CDBB" w:rsidR="125466EB">
        <w:rPr>
          <w:rFonts w:ascii="Calibri" w:hAnsi="Calibri" w:eastAsia="Calibri" w:cs="Calibri"/>
          <w:b w:val="1"/>
          <w:bCs w:val="1"/>
          <w:noProof w:val="0"/>
          <w:sz w:val="22"/>
          <w:szCs w:val="22"/>
          <w:lang w:val="en-US"/>
        </w:rPr>
        <w:t xml:space="preserve"> Hub</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tblBorders>
        <w:tblLayout w:type="fixed"/>
        <w:tblLook w:val="04A0" w:firstRow="1" w:lastRow="0" w:firstColumn="1" w:lastColumn="0" w:noHBand="0" w:noVBand="1"/>
      </w:tblPr>
      <w:tblGrid>
        <w:gridCol w:w="1223"/>
        <w:gridCol w:w="3315"/>
        <w:gridCol w:w="4477"/>
      </w:tblGrid>
      <w:tr w:rsidR="3509CDBB" w:rsidTr="3509CDBB" w14:paraId="6FE5ADA0">
        <w:trPr>
          <w:trHeight w:val="300"/>
        </w:trPr>
        <w:tc>
          <w:tcPr>
            <w:tcW w:w="1223" w:type="dxa"/>
            <w:tcBorders>
              <w:bottom w:val="single" w:sz="8"/>
              <w:right w:val="nil"/>
            </w:tcBorders>
            <w:tcMar>
              <w:top w:w="15" w:type="dxa"/>
              <w:left w:w="15" w:type="dxa"/>
              <w:bottom w:w="15" w:type="dxa"/>
              <w:right w:w="15" w:type="dxa"/>
            </w:tcMar>
            <w:vAlign w:val="center"/>
          </w:tcPr>
          <w:p w:rsidR="3509CDBB" w:rsidP="3509CDBB" w:rsidRDefault="3509CDBB" w14:paraId="73BCAB7E" w14:textId="6E59C23E">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Component</w:t>
            </w:r>
          </w:p>
        </w:tc>
        <w:tc>
          <w:tcPr>
            <w:tcW w:w="3315" w:type="dxa"/>
            <w:tcBorders>
              <w:left w:val="nil"/>
              <w:bottom w:val="single" w:sz="8"/>
              <w:right w:val="nil"/>
            </w:tcBorders>
            <w:tcMar>
              <w:top w:w="15" w:type="dxa"/>
              <w:left w:w="15" w:type="dxa"/>
              <w:bottom w:w="15" w:type="dxa"/>
              <w:right w:w="15" w:type="dxa"/>
            </w:tcMar>
            <w:vAlign w:val="center"/>
          </w:tcPr>
          <w:p w:rsidR="3509CDBB" w:rsidP="3509CDBB" w:rsidRDefault="3509CDBB" w14:paraId="44072DE5" w14:textId="38A1442A">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Status (2024)</w:t>
            </w:r>
          </w:p>
        </w:tc>
        <w:tc>
          <w:tcPr>
            <w:tcW w:w="4477" w:type="dxa"/>
            <w:tcBorders>
              <w:left w:val="nil"/>
              <w:bottom w:val="single" w:sz="8"/>
            </w:tcBorders>
            <w:tcMar>
              <w:top w:w="15" w:type="dxa"/>
              <w:left w:w="15" w:type="dxa"/>
              <w:bottom w:w="15" w:type="dxa"/>
              <w:right w:w="15" w:type="dxa"/>
            </w:tcMar>
            <w:vAlign w:val="center"/>
          </w:tcPr>
          <w:p w:rsidR="3509CDBB" w:rsidP="3509CDBB" w:rsidRDefault="3509CDBB" w14:paraId="3B796B58" w14:textId="0B405125">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Gap / Need</w:t>
            </w:r>
          </w:p>
        </w:tc>
      </w:tr>
      <w:tr w:rsidR="3509CDBB" w:rsidTr="3509CDBB" w14:paraId="2F85D998">
        <w:trPr>
          <w:trHeight w:val="300"/>
        </w:trPr>
        <w:tc>
          <w:tcPr>
            <w:tcW w:w="1223" w:type="dxa"/>
            <w:tcBorders>
              <w:top w:val="single" w:sz="8"/>
              <w:bottom w:val="nil"/>
              <w:right w:val="nil"/>
            </w:tcBorders>
            <w:tcMar>
              <w:top w:w="15" w:type="dxa"/>
              <w:left w:w="15" w:type="dxa"/>
              <w:bottom w:w="15" w:type="dxa"/>
              <w:right w:w="15" w:type="dxa"/>
            </w:tcMar>
            <w:vAlign w:val="center"/>
          </w:tcPr>
          <w:p w:rsidR="3509CDBB" w:rsidP="3509CDBB" w:rsidRDefault="3509CDBB" w14:paraId="4CC7DD12" w14:textId="1B3F0E17">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Data Infrastructure</w:t>
            </w:r>
          </w:p>
        </w:tc>
        <w:tc>
          <w:tcPr>
            <w:tcW w:w="3315" w:type="dxa"/>
            <w:tcBorders>
              <w:top w:val="single" w:sz="8"/>
              <w:left w:val="nil"/>
              <w:bottom w:val="nil"/>
              <w:right w:val="nil"/>
            </w:tcBorders>
            <w:tcMar>
              <w:top w:w="15" w:type="dxa"/>
              <w:left w:w="15" w:type="dxa"/>
              <w:bottom w:w="15" w:type="dxa"/>
              <w:right w:w="15" w:type="dxa"/>
            </w:tcMar>
            <w:vAlign w:val="center"/>
          </w:tcPr>
          <w:p w:rsidR="3509CDBB" w:rsidP="3509CDBB" w:rsidRDefault="3509CDBB" w14:paraId="44556E05" w14:textId="2A8308B6">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170+ AWS, 40+ synoptic stations; NASRDA satellite access; ADP networks</w:t>
            </w:r>
          </w:p>
        </w:tc>
        <w:tc>
          <w:tcPr>
            <w:tcW w:w="4477" w:type="dxa"/>
            <w:tcBorders>
              <w:top w:val="single" w:sz="8"/>
              <w:left w:val="nil"/>
              <w:bottom w:val="nil"/>
            </w:tcBorders>
            <w:tcMar>
              <w:top w:w="15" w:type="dxa"/>
              <w:left w:w="15" w:type="dxa"/>
              <w:bottom w:w="15" w:type="dxa"/>
              <w:right w:w="15" w:type="dxa"/>
            </w:tcMar>
            <w:vAlign w:val="center"/>
          </w:tcPr>
          <w:p w:rsidR="3509CDBB" w:rsidP="3509CDBB" w:rsidRDefault="3509CDBB" w14:paraId="5A29E271" w14:textId="369BB002">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Expand coverage in underserved zones; integrate disparate systems; ensure real-time data transmission</w:t>
            </w:r>
          </w:p>
        </w:tc>
      </w:tr>
      <w:tr w:rsidR="3509CDBB" w:rsidTr="3509CDBB" w14:paraId="6125AE42">
        <w:trPr>
          <w:trHeight w:val="300"/>
        </w:trPr>
        <w:tc>
          <w:tcPr>
            <w:tcW w:w="1223" w:type="dxa"/>
            <w:tcBorders>
              <w:top w:val="nil"/>
              <w:bottom w:val="nil"/>
              <w:right w:val="nil"/>
            </w:tcBorders>
            <w:tcMar>
              <w:top w:w="15" w:type="dxa"/>
              <w:left w:w="15" w:type="dxa"/>
              <w:bottom w:w="15" w:type="dxa"/>
              <w:right w:w="15" w:type="dxa"/>
            </w:tcMar>
            <w:vAlign w:val="center"/>
          </w:tcPr>
          <w:p w:rsidR="3509CDBB" w:rsidP="3509CDBB" w:rsidRDefault="3509CDBB" w14:paraId="711167C2" w14:textId="35B194DF">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Forecasting Capacity</w:t>
            </w:r>
          </w:p>
        </w:tc>
        <w:tc>
          <w:tcPr>
            <w:tcW w:w="3315" w:type="dxa"/>
            <w:tcBorders>
              <w:top w:val="nil"/>
              <w:left w:val="nil"/>
              <w:bottom w:val="nil"/>
              <w:right w:val="nil"/>
            </w:tcBorders>
            <w:tcMar>
              <w:top w:w="15" w:type="dxa"/>
              <w:left w:w="15" w:type="dxa"/>
              <w:bottom w:w="15" w:type="dxa"/>
              <w:right w:w="15" w:type="dxa"/>
            </w:tcMar>
            <w:vAlign w:val="center"/>
          </w:tcPr>
          <w:p w:rsidR="3509CDBB" w:rsidP="3509CDBB" w:rsidRDefault="3509CDBB" w14:paraId="0B6F7829" w14:textId="3056F1B3">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 xml:space="preserve">Seasonal (PRESASS/GHACOF), </w:t>
            </w:r>
            <w:r w:rsidRPr="3509CDBB" w:rsidR="3509CDBB">
              <w:rPr>
                <w:rFonts w:ascii="Calibri" w:hAnsi="Calibri" w:eastAsia="Calibri" w:cs="Calibri"/>
                <w:sz w:val="22"/>
                <w:szCs w:val="22"/>
              </w:rPr>
              <w:t>dekadal</w:t>
            </w:r>
            <w:r w:rsidRPr="3509CDBB" w:rsidR="3509CDBB">
              <w:rPr>
                <w:rFonts w:ascii="Calibri" w:hAnsi="Calibri" w:eastAsia="Calibri" w:cs="Calibri"/>
                <w:sz w:val="22"/>
                <w:szCs w:val="22"/>
              </w:rPr>
              <w:t>, daily products by NiMET</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081E2F07" w14:textId="0BF0CB73">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Downscale to LGA level; improve short-range accuracy; develop livestock/rangeland products</w:t>
            </w:r>
          </w:p>
        </w:tc>
      </w:tr>
      <w:tr w:rsidR="3509CDBB" w:rsidTr="3509CDBB" w14:paraId="6F31FA43">
        <w:trPr>
          <w:trHeight w:val="300"/>
        </w:trPr>
        <w:tc>
          <w:tcPr>
            <w:tcW w:w="1223" w:type="dxa"/>
            <w:tcBorders>
              <w:top w:val="nil"/>
              <w:bottom w:val="nil"/>
              <w:right w:val="nil"/>
            </w:tcBorders>
            <w:tcMar>
              <w:top w:w="15" w:type="dxa"/>
              <w:left w:w="15" w:type="dxa"/>
              <w:bottom w:w="15" w:type="dxa"/>
              <w:right w:w="15" w:type="dxa"/>
            </w:tcMar>
            <w:vAlign w:val="center"/>
          </w:tcPr>
          <w:p w:rsidR="3509CDBB" w:rsidP="3509CDBB" w:rsidRDefault="3509CDBB" w14:paraId="445D9398" w14:textId="02983C89">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Digital Platforms</w:t>
            </w:r>
          </w:p>
        </w:tc>
        <w:tc>
          <w:tcPr>
            <w:tcW w:w="3315" w:type="dxa"/>
            <w:tcBorders>
              <w:top w:val="nil"/>
              <w:left w:val="nil"/>
              <w:bottom w:val="nil"/>
              <w:right w:val="nil"/>
            </w:tcBorders>
            <w:tcMar>
              <w:top w:w="15" w:type="dxa"/>
              <w:left w:w="15" w:type="dxa"/>
              <w:bottom w:w="15" w:type="dxa"/>
              <w:right w:w="15" w:type="dxa"/>
            </w:tcMar>
            <w:vAlign w:val="center"/>
          </w:tcPr>
          <w:p w:rsidR="3509CDBB" w:rsidP="3509CDBB" w:rsidRDefault="3509CDBB" w14:paraId="75D91716" w14:textId="53493561">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NiMET website, scattered ADP portals, private apps</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30342414" w14:textId="187A961A">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Build unified Hub with APIs; ensure interoperability; develop public dashboard</w:t>
            </w:r>
          </w:p>
        </w:tc>
      </w:tr>
      <w:tr w:rsidR="3509CDBB" w:rsidTr="3509CDBB" w14:paraId="7C19D8E4">
        <w:trPr>
          <w:trHeight w:val="300"/>
        </w:trPr>
        <w:tc>
          <w:tcPr>
            <w:tcW w:w="1223" w:type="dxa"/>
            <w:tcBorders>
              <w:top w:val="nil"/>
              <w:bottom w:val="nil"/>
              <w:right w:val="nil"/>
            </w:tcBorders>
            <w:tcMar>
              <w:top w:w="15" w:type="dxa"/>
              <w:left w:w="15" w:type="dxa"/>
              <w:bottom w:w="15" w:type="dxa"/>
              <w:right w:w="15" w:type="dxa"/>
            </w:tcMar>
            <w:vAlign w:val="center"/>
          </w:tcPr>
          <w:p w:rsidR="3509CDBB" w:rsidP="3509CDBB" w:rsidRDefault="3509CDBB" w14:paraId="57BA8BCA" w14:textId="74D26D47">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Connectivity</w:t>
            </w:r>
          </w:p>
        </w:tc>
        <w:tc>
          <w:tcPr>
            <w:tcW w:w="3315" w:type="dxa"/>
            <w:tcBorders>
              <w:top w:val="nil"/>
              <w:left w:val="nil"/>
              <w:bottom w:val="nil"/>
              <w:right w:val="nil"/>
            </w:tcBorders>
            <w:tcMar>
              <w:top w:w="15" w:type="dxa"/>
              <w:left w:w="15" w:type="dxa"/>
              <w:bottom w:w="15" w:type="dxa"/>
              <w:right w:w="15" w:type="dxa"/>
            </w:tcMar>
            <w:vAlign w:val="center"/>
          </w:tcPr>
          <w:p w:rsidR="3509CDBB" w:rsidP="3509CDBB" w:rsidRDefault="3509CDBB" w14:paraId="74B0B48D" w14:textId="10907227">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80%+ mobile penetration; &lt;30% rural internet</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55378317" w14:textId="7876A94A">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Expand rural broadband; strengthen USSD/SMS infrastructure; scale radio networks</w:t>
            </w:r>
          </w:p>
        </w:tc>
      </w:tr>
      <w:tr w:rsidR="3509CDBB" w:rsidTr="3509CDBB" w14:paraId="35AC426C">
        <w:trPr>
          <w:trHeight w:val="300"/>
        </w:trPr>
        <w:tc>
          <w:tcPr>
            <w:tcW w:w="1223" w:type="dxa"/>
            <w:tcBorders>
              <w:top w:val="nil"/>
              <w:bottom w:val="nil"/>
              <w:right w:val="nil"/>
            </w:tcBorders>
            <w:tcMar>
              <w:top w:w="15" w:type="dxa"/>
              <w:left w:w="15" w:type="dxa"/>
              <w:bottom w:w="15" w:type="dxa"/>
              <w:right w:w="15" w:type="dxa"/>
            </w:tcMar>
            <w:vAlign w:val="center"/>
          </w:tcPr>
          <w:p w:rsidR="3509CDBB" w:rsidP="3509CDBB" w:rsidRDefault="3509CDBB" w14:paraId="06033B89" w14:textId="3B9CAB62">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Human Resources</w:t>
            </w:r>
          </w:p>
        </w:tc>
        <w:tc>
          <w:tcPr>
            <w:tcW w:w="3315" w:type="dxa"/>
            <w:tcBorders>
              <w:top w:val="nil"/>
              <w:left w:val="nil"/>
              <w:bottom w:val="nil"/>
              <w:right w:val="nil"/>
            </w:tcBorders>
            <w:tcMar>
              <w:top w:w="15" w:type="dxa"/>
              <w:left w:w="15" w:type="dxa"/>
              <w:bottom w:w="15" w:type="dxa"/>
              <w:right w:w="15" w:type="dxa"/>
            </w:tcMar>
            <w:vAlign w:val="center"/>
          </w:tcPr>
          <w:p w:rsidR="3509CDBB" w:rsidP="3509CDBB" w:rsidRDefault="3509CDBB" w14:paraId="0C19B240" w14:textId="2A8BA3E7">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200+ meteorologists; understaffed ADPs/NAERLS</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13B86255" w14:textId="5E950433">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Train 500+ staff in data science, agroclimatology; recruit livestock extension specialists</w:t>
            </w:r>
          </w:p>
        </w:tc>
      </w:tr>
      <w:tr w:rsidR="3509CDBB" w:rsidTr="3509CDBB" w14:paraId="4754AB0D">
        <w:trPr>
          <w:trHeight w:val="300"/>
        </w:trPr>
        <w:tc>
          <w:tcPr>
            <w:tcW w:w="1223" w:type="dxa"/>
            <w:tcBorders>
              <w:top w:val="nil"/>
              <w:bottom w:val="nil"/>
              <w:right w:val="nil"/>
            </w:tcBorders>
            <w:tcMar>
              <w:top w:w="15" w:type="dxa"/>
              <w:left w:w="15" w:type="dxa"/>
              <w:bottom w:w="15" w:type="dxa"/>
              <w:right w:w="15" w:type="dxa"/>
            </w:tcMar>
            <w:vAlign w:val="center"/>
          </w:tcPr>
          <w:p w:rsidR="3509CDBB" w:rsidP="3509CDBB" w:rsidRDefault="3509CDBB" w14:paraId="45341ED7" w14:textId="1184F7FF">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Institutional Coordination</w:t>
            </w:r>
          </w:p>
        </w:tc>
        <w:tc>
          <w:tcPr>
            <w:tcW w:w="3315" w:type="dxa"/>
            <w:tcBorders>
              <w:top w:val="nil"/>
              <w:left w:val="nil"/>
              <w:bottom w:val="nil"/>
              <w:right w:val="nil"/>
            </w:tcBorders>
            <w:tcMar>
              <w:top w:w="15" w:type="dxa"/>
              <w:left w:w="15" w:type="dxa"/>
              <w:bottom w:w="15" w:type="dxa"/>
              <w:right w:w="15" w:type="dxa"/>
            </w:tcMar>
            <w:vAlign w:val="center"/>
          </w:tcPr>
          <w:p w:rsidR="3509CDBB" w:rsidP="3509CDBB" w:rsidRDefault="3509CDBB" w14:paraId="01721D56" w14:textId="3ED5BDC0">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Multiple agencies; weak data-sharing protocols</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3F73B994" w14:textId="639EBCBD">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 xml:space="preserve">Formalize </w:t>
            </w:r>
            <w:r w:rsidRPr="3509CDBB" w:rsidR="3509CDBB">
              <w:rPr>
                <w:rFonts w:ascii="Calibri" w:hAnsi="Calibri" w:eastAsia="Calibri" w:cs="Calibri"/>
                <w:sz w:val="22"/>
                <w:szCs w:val="22"/>
              </w:rPr>
              <w:t>MoUs</w:t>
            </w:r>
            <w:r w:rsidRPr="3509CDBB" w:rsidR="3509CDBB">
              <w:rPr>
                <w:rFonts w:ascii="Calibri" w:hAnsi="Calibri" w:eastAsia="Calibri" w:cs="Calibri"/>
                <w:sz w:val="22"/>
                <w:szCs w:val="22"/>
              </w:rPr>
              <w:t xml:space="preserve">; </w:t>
            </w:r>
            <w:r w:rsidRPr="3509CDBB" w:rsidR="3509CDBB">
              <w:rPr>
                <w:rFonts w:ascii="Calibri" w:hAnsi="Calibri" w:eastAsia="Calibri" w:cs="Calibri"/>
                <w:sz w:val="22"/>
                <w:szCs w:val="22"/>
              </w:rPr>
              <w:t>establish</w:t>
            </w:r>
            <w:r w:rsidRPr="3509CDBB" w:rsidR="3509CDBB">
              <w:rPr>
                <w:rFonts w:ascii="Calibri" w:hAnsi="Calibri" w:eastAsia="Calibri" w:cs="Calibri"/>
                <w:sz w:val="22"/>
                <w:szCs w:val="22"/>
              </w:rPr>
              <w:t xml:space="preserve"> Hub governance board; clarify roles and SLAs (Service Level Agreements)</w:t>
            </w:r>
          </w:p>
        </w:tc>
      </w:tr>
      <w:tr w:rsidR="3509CDBB" w:rsidTr="3509CDBB" w14:paraId="6314E124">
        <w:trPr>
          <w:trHeight w:val="300"/>
        </w:trPr>
        <w:tc>
          <w:tcPr>
            <w:tcW w:w="1223" w:type="dxa"/>
            <w:tcBorders>
              <w:top w:val="nil"/>
              <w:right w:val="nil"/>
            </w:tcBorders>
            <w:tcMar>
              <w:top w:w="15" w:type="dxa"/>
              <w:left w:w="15" w:type="dxa"/>
              <w:bottom w:w="15" w:type="dxa"/>
              <w:right w:w="15" w:type="dxa"/>
            </w:tcMar>
            <w:vAlign w:val="center"/>
          </w:tcPr>
          <w:p w:rsidR="3509CDBB" w:rsidP="3509CDBB" w:rsidRDefault="3509CDBB" w14:paraId="48A8B1F4" w14:textId="79B4E61C">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Funding</w:t>
            </w:r>
          </w:p>
        </w:tc>
        <w:tc>
          <w:tcPr>
            <w:tcW w:w="3315" w:type="dxa"/>
            <w:tcBorders>
              <w:top w:val="nil"/>
              <w:left w:val="nil"/>
              <w:right w:val="nil"/>
            </w:tcBorders>
            <w:tcMar>
              <w:top w:w="15" w:type="dxa"/>
              <w:left w:w="15" w:type="dxa"/>
              <w:bottom w:w="15" w:type="dxa"/>
              <w:right w:w="15" w:type="dxa"/>
            </w:tcMar>
            <w:vAlign w:val="center"/>
          </w:tcPr>
          <w:p w:rsidR="3509CDBB" w:rsidP="3509CDBB" w:rsidRDefault="3509CDBB" w14:paraId="72E5D3A7" w14:textId="01A5E6A6">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Project-dependent; limited O&amp;M budgets</w:t>
            </w:r>
          </w:p>
        </w:tc>
        <w:tc>
          <w:tcPr>
            <w:tcW w:w="4477" w:type="dxa"/>
            <w:tcBorders>
              <w:top w:val="nil"/>
              <w:left w:val="nil"/>
            </w:tcBorders>
            <w:tcMar>
              <w:top w:w="15" w:type="dxa"/>
              <w:left w:w="15" w:type="dxa"/>
              <w:bottom w:w="15" w:type="dxa"/>
              <w:right w:w="15" w:type="dxa"/>
            </w:tcMar>
            <w:vAlign w:val="center"/>
          </w:tcPr>
          <w:p w:rsidR="3509CDBB" w:rsidP="3509CDBB" w:rsidRDefault="3509CDBB" w14:paraId="2F7EBA91" w14:textId="205A3C8E">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Secure recurrent government allocation; mobilize donor co-financing</w:t>
            </w:r>
          </w:p>
        </w:tc>
      </w:tr>
    </w:tbl>
    <w:p w:rsidR="125466EB" w:rsidP="3509CDBB" w:rsidRDefault="125466EB" w14:paraId="2316BB92" w14:textId="367334A8">
      <w:pPr>
        <w:bidi w:val="0"/>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 </w:t>
      </w:r>
    </w:p>
    <w:p w:rsidR="125466EB" w:rsidP="3509CDBB" w:rsidRDefault="125466EB" w14:paraId="24EB45AD" w14:textId="5AB25A6A">
      <w:pPr>
        <w:bidi w:val="0"/>
        <w:spacing w:before="0" w:beforeAutospacing="off" w:after="160" w:afterAutospacing="off" w:line="276" w:lineRule="auto"/>
        <w:rPr>
          <w:rFonts w:ascii="Calibri" w:hAnsi="Calibri" w:eastAsia="Calibri" w:cs="Calibri"/>
          <w:i w:val="1"/>
          <w:iCs w:val="1"/>
          <w:noProof w:val="0"/>
          <w:sz w:val="22"/>
          <w:szCs w:val="22"/>
          <w:lang w:val="en-US"/>
        </w:rPr>
      </w:pPr>
      <w:r w:rsidRPr="3509CDBB" w:rsidR="125466EB">
        <w:rPr>
          <w:rFonts w:ascii="Calibri" w:hAnsi="Calibri" w:eastAsia="Calibri" w:cs="Calibri"/>
          <w:i w:val="1"/>
          <w:iCs w:val="1"/>
          <w:noProof w:val="0"/>
          <w:sz w:val="22"/>
          <w:szCs w:val="22"/>
          <w:lang w:val="en-US"/>
        </w:rPr>
        <w:t>Sustainability and institutionalization</w:t>
      </w:r>
    </w:p>
    <w:p w:rsidR="125466EB" w:rsidP="3509CDBB" w:rsidRDefault="125466EB" w14:paraId="5C2776F5" w14:textId="33C679EF">
      <w:pPr>
        <w:bidi w:val="0"/>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Sustainability of Nigeria's </w:t>
      </w:r>
      <w:r w:rsidRPr="3509CDBB" w:rsidR="125466EB">
        <w:rPr>
          <w:rFonts w:ascii="Calibri" w:hAnsi="Calibri" w:eastAsia="Calibri" w:cs="Calibri"/>
          <w:noProof w:val="0"/>
          <w:sz w:val="22"/>
          <w:szCs w:val="22"/>
          <w:lang w:val="en-US"/>
        </w:rPr>
        <w:t>AgData</w:t>
      </w:r>
      <w:r w:rsidRPr="3509CDBB" w:rsidR="125466EB">
        <w:rPr>
          <w:rFonts w:ascii="Calibri" w:hAnsi="Calibri" w:eastAsia="Calibri" w:cs="Calibri"/>
          <w:noProof w:val="0"/>
          <w:sz w:val="22"/>
          <w:szCs w:val="22"/>
          <w:lang w:val="en-US"/>
        </w:rPr>
        <w:t xml:space="preserve"> Hub requires embedding it within national strategies, securing diversified financing, and strengthening institutional capacity. The government's role is to act as facilitator and anchor funder </w:t>
      </w:r>
      <w:r w:rsidRPr="3509CDBB" w:rsidR="125466EB">
        <w:rPr>
          <w:rFonts w:ascii="Calibri" w:hAnsi="Calibri" w:eastAsia="Calibri" w:cs="Calibri"/>
          <w:noProof w:val="0"/>
          <w:sz w:val="22"/>
          <w:szCs w:val="22"/>
          <w:lang w:val="en-US"/>
        </w:rPr>
        <w:t>through:</w:t>
      </w:r>
      <w:r w:rsidRPr="3509CDBB" w:rsidR="125466EB">
        <w:rPr>
          <w:rFonts w:ascii="Calibri" w:hAnsi="Calibri" w:eastAsia="Calibri" w:cs="Calibri"/>
          <w:noProof w:val="0"/>
          <w:sz w:val="22"/>
          <w:szCs w:val="22"/>
          <w:lang w:val="en-US"/>
        </w:rPr>
        <w:t xml:space="preserve"> investing in digital infrastructure such as connectivity, and backup systems, enforcing data-sharing </w:t>
      </w:r>
      <w:r w:rsidRPr="3509CDBB" w:rsidR="125466EB">
        <w:rPr>
          <w:rFonts w:ascii="Calibri" w:hAnsi="Calibri" w:eastAsia="Calibri" w:cs="Calibri"/>
          <w:noProof w:val="0"/>
          <w:sz w:val="22"/>
          <w:szCs w:val="22"/>
          <w:lang w:val="en-US"/>
        </w:rPr>
        <w:t>policies</w:t>
      </w:r>
      <w:r w:rsidRPr="3509CDBB" w:rsidR="125466EB">
        <w:rPr>
          <w:rFonts w:ascii="Calibri" w:hAnsi="Calibri" w:eastAsia="Calibri" w:cs="Calibri"/>
          <w:noProof w:val="0"/>
          <w:sz w:val="22"/>
          <w:szCs w:val="22"/>
          <w:lang w:val="en-US"/>
        </w:rPr>
        <w:t xml:space="preserve"> mandating government agencies to contribute data to the Hub. The </w:t>
      </w:r>
      <w:r w:rsidRPr="3509CDBB" w:rsidR="125466EB">
        <w:rPr>
          <w:rFonts w:ascii="Calibri" w:hAnsi="Calibri" w:eastAsia="Calibri" w:cs="Calibri"/>
          <w:b w:val="1"/>
          <w:bCs w:val="1"/>
          <w:noProof w:val="0"/>
          <w:sz w:val="22"/>
          <w:szCs w:val="22"/>
          <w:lang w:val="en-US"/>
        </w:rPr>
        <w:t>private sector</w:t>
      </w:r>
      <w:r w:rsidRPr="3509CDBB" w:rsidR="125466EB">
        <w:rPr>
          <w:rFonts w:ascii="Calibri" w:hAnsi="Calibri" w:eastAsia="Calibri" w:cs="Calibri"/>
          <w:noProof w:val="0"/>
          <w:sz w:val="22"/>
          <w:szCs w:val="22"/>
          <w:lang w:val="en-US"/>
        </w:rPr>
        <w:t xml:space="preserve"> is expected to drive last-mile innovation and service diversification. Open APIs from the Hub will enable </w:t>
      </w:r>
      <w:r w:rsidRPr="3509CDBB" w:rsidR="125466EB">
        <w:rPr>
          <w:rFonts w:ascii="Calibri" w:hAnsi="Calibri" w:eastAsia="Calibri" w:cs="Calibri"/>
          <w:noProof w:val="0"/>
          <w:sz w:val="22"/>
          <w:szCs w:val="22"/>
          <w:lang w:val="en-US"/>
        </w:rPr>
        <w:t>agritech</w:t>
      </w:r>
      <w:r w:rsidRPr="3509CDBB" w:rsidR="125466EB">
        <w:rPr>
          <w:rFonts w:ascii="Calibri" w:hAnsi="Calibri" w:eastAsia="Calibri" w:cs="Calibri"/>
          <w:noProof w:val="0"/>
          <w:sz w:val="22"/>
          <w:szCs w:val="22"/>
          <w:lang w:val="en-US"/>
        </w:rPr>
        <w:t xml:space="preserve"> startups, telcos, and agricultural input companies to build commercial services.</w:t>
      </w:r>
    </w:p>
    <w:p w:rsidR="125466EB" w:rsidP="3509CDBB" w:rsidRDefault="125466EB" w14:paraId="471B1A83" w14:textId="604D18CA">
      <w:pPr>
        <w:bidi w:val="0"/>
        <w:spacing w:before="0" w:beforeAutospacing="off" w:after="160" w:afterAutospacing="off" w:line="276" w:lineRule="auto"/>
        <w:rPr>
          <w:rFonts w:ascii="Calibri" w:hAnsi="Calibri" w:eastAsia="Calibri" w:cs="Calibri"/>
          <w:i w:val="1"/>
          <w:iCs w:val="1"/>
          <w:noProof w:val="0"/>
          <w:sz w:val="22"/>
          <w:szCs w:val="22"/>
          <w:lang w:val="en-US"/>
        </w:rPr>
      </w:pPr>
      <w:r w:rsidRPr="3509CDBB" w:rsidR="125466EB">
        <w:rPr>
          <w:rFonts w:ascii="Calibri" w:hAnsi="Calibri" w:eastAsia="Calibri" w:cs="Calibri"/>
          <w:i w:val="1"/>
          <w:iCs w:val="1"/>
          <w:noProof w:val="0"/>
          <w:sz w:val="22"/>
          <w:szCs w:val="22"/>
          <w:lang w:val="en-US"/>
        </w:rPr>
        <w:t>Risks and mitigation strategies</w:t>
      </w:r>
    </w:p>
    <w:p w:rsidR="125466EB" w:rsidP="3509CDBB" w:rsidRDefault="125466EB" w14:paraId="2168C478" w14:textId="2D530277">
      <w:pPr>
        <w:bidi w:val="0"/>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Key risks stem from institutional fragmentation, funding uncertainties, capacity gaps, and the digital divide. </w:t>
      </w:r>
      <w:r w:rsidRPr="3509CDBB" w:rsidR="125466EB">
        <w:rPr>
          <w:rFonts w:ascii="Calibri" w:hAnsi="Calibri" w:eastAsia="Calibri" w:cs="Calibri"/>
          <w:b w:val="1"/>
          <w:bCs w:val="1"/>
          <w:noProof w:val="0"/>
          <w:sz w:val="22"/>
          <w:szCs w:val="22"/>
          <w:lang w:val="en-US"/>
        </w:rPr>
        <w:t>Institutional risks</w:t>
      </w:r>
      <w:r w:rsidRPr="3509CDBB" w:rsidR="125466EB">
        <w:rPr>
          <w:rFonts w:ascii="Calibri" w:hAnsi="Calibri" w:eastAsia="Calibri" w:cs="Calibri"/>
          <w:noProof w:val="0"/>
          <w:sz w:val="22"/>
          <w:szCs w:val="22"/>
          <w:lang w:val="en-US"/>
        </w:rPr>
        <w:t xml:space="preserve"> include weak coordination across multiple agencies (NiMET, FMAFS, NASRDA, ADPs) with overlapping mandates and competing priorities, potentially leading to duplicated efforts, delayed decision-making, and inconsistent data-sharing. </w:t>
      </w:r>
      <w:r w:rsidRPr="3509CDBB" w:rsidR="125466EB">
        <w:rPr>
          <w:rFonts w:ascii="Calibri" w:hAnsi="Calibri" w:eastAsia="Calibri" w:cs="Calibri"/>
          <w:b w:val="1"/>
          <w:bCs w:val="1"/>
          <w:noProof w:val="0"/>
          <w:sz w:val="22"/>
          <w:szCs w:val="22"/>
          <w:lang w:val="en-US"/>
        </w:rPr>
        <w:t>Mitigation</w:t>
      </w:r>
      <w:r w:rsidRPr="3509CDBB" w:rsidR="125466EB">
        <w:rPr>
          <w:rFonts w:ascii="Calibri" w:hAnsi="Calibri" w:eastAsia="Calibri" w:cs="Calibri"/>
          <w:noProof w:val="0"/>
          <w:sz w:val="22"/>
          <w:szCs w:val="22"/>
          <w:lang w:val="en-US"/>
        </w:rPr>
        <w:t xml:space="preserve">: </w:t>
      </w:r>
      <w:r w:rsidRPr="3509CDBB" w:rsidR="125466EB">
        <w:rPr>
          <w:rFonts w:ascii="Calibri" w:hAnsi="Calibri" w:eastAsia="Calibri" w:cs="Calibri"/>
          <w:noProof w:val="0"/>
          <w:sz w:val="22"/>
          <w:szCs w:val="22"/>
          <w:lang w:val="en-US"/>
        </w:rPr>
        <w:t>Establish</w:t>
      </w:r>
      <w:r w:rsidRPr="3509CDBB" w:rsidR="125466EB">
        <w:rPr>
          <w:rFonts w:ascii="Calibri" w:hAnsi="Calibri" w:eastAsia="Calibri" w:cs="Calibri"/>
          <w:noProof w:val="0"/>
          <w:sz w:val="22"/>
          <w:szCs w:val="22"/>
          <w:lang w:val="en-US"/>
        </w:rPr>
        <w:t xml:space="preserve"> formal Hub Governance Process with clear terms of reference, decision-making protocols, and reviews; sign legally binding </w:t>
      </w:r>
      <w:r w:rsidRPr="3509CDBB" w:rsidR="125466EB">
        <w:rPr>
          <w:rFonts w:ascii="Calibri" w:hAnsi="Calibri" w:eastAsia="Calibri" w:cs="Calibri"/>
          <w:noProof w:val="0"/>
          <w:sz w:val="22"/>
          <w:szCs w:val="22"/>
          <w:lang w:val="en-US"/>
        </w:rPr>
        <w:t>MoUs</w:t>
      </w:r>
      <w:r w:rsidRPr="3509CDBB" w:rsidR="125466EB">
        <w:rPr>
          <w:rFonts w:ascii="Calibri" w:hAnsi="Calibri" w:eastAsia="Calibri" w:cs="Calibri"/>
          <w:noProof w:val="0"/>
          <w:sz w:val="22"/>
          <w:szCs w:val="22"/>
          <w:lang w:val="en-US"/>
        </w:rPr>
        <w:t xml:space="preserve"> specifying data-sharing obligations, service-level agreements, and dispute resolution mechanisms. </w:t>
      </w:r>
      <w:r w:rsidRPr="3509CDBB" w:rsidR="125466EB">
        <w:rPr>
          <w:rFonts w:ascii="Calibri" w:hAnsi="Calibri" w:eastAsia="Calibri" w:cs="Calibri"/>
          <w:b w:val="1"/>
          <w:bCs w:val="1"/>
          <w:noProof w:val="0"/>
          <w:sz w:val="22"/>
          <w:szCs w:val="22"/>
          <w:lang w:val="en-US"/>
        </w:rPr>
        <w:t>Funding risks</w:t>
      </w:r>
      <w:r w:rsidRPr="3509CDBB" w:rsidR="125466EB">
        <w:rPr>
          <w:rFonts w:ascii="Calibri" w:hAnsi="Calibri" w:eastAsia="Calibri" w:cs="Calibri"/>
          <w:noProof w:val="0"/>
          <w:sz w:val="22"/>
          <w:szCs w:val="22"/>
          <w:lang w:val="en-US"/>
        </w:rPr>
        <w:t xml:space="preserve"> include over-reliance on donor projects (AICCRA, World Bank, AfDB) creating sustainability vulnerabilities when projects end, and insufficient government budget allocations for recurrent operations. </w:t>
      </w:r>
      <w:r w:rsidRPr="3509CDBB" w:rsidR="125466EB">
        <w:rPr>
          <w:rFonts w:ascii="Calibri" w:hAnsi="Calibri" w:eastAsia="Calibri" w:cs="Calibri"/>
          <w:b w:val="1"/>
          <w:bCs w:val="1"/>
          <w:noProof w:val="0"/>
          <w:sz w:val="22"/>
          <w:szCs w:val="22"/>
          <w:lang w:val="en-US"/>
        </w:rPr>
        <w:t>Mitigation</w:t>
      </w:r>
      <w:r w:rsidRPr="3509CDBB" w:rsidR="125466EB">
        <w:rPr>
          <w:rFonts w:ascii="Calibri" w:hAnsi="Calibri" w:eastAsia="Calibri" w:cs="Calibri"/>
          <w:noProof w:val="0"/>
          <w:sz w:val="22"/>
          <w:szCs w:val="22"/>
          <w:lang w:val="en-US"/>
        </w:rPr>
        <w:t xml:space="preserve">: Advocate for </w:t>
      </w:r>
      <w:r w:rsidRPr="3509CDBB" w:rsidR="125466EB">
        <w:rPr>
          <w:rFonts w:ascii="Calibri" w:hAnsi="Calibri" w:eastAsia="Calibri" w:cs="Calibri"/>
          <w:noProof w:val="0"/>
          <w:sz w:val="22"/>
          <w:szCs w:val="22"/>
          <w:lang w:val="en-US"/>
        </w:rPr>
        <w:t>dedicated</w:t>
      </w:r>
      <w:r w:rsidRPr="3509CDBB" w:rsidR="125466EB">
        <w:rPr>
          <w:rFonts w:ascii="Calibri" w:hAnsi="Calibri" w:eastAsia="Calibri" w:cs="Calibri"/>
          <w:noProof w:val="0"/>
          <w:sz w:val="22"/>
          <w:szCs w:val="22"/>
          <w:lang w:val="en-US"/>
        </w:rPr>
        <w:t xml:space="preserve"> Hub budget line in </w:t>
      </w:r>
      <w:r w:rsidRPr="3509CDBB" w:rsidR="125466EB">
        <w:rPr>
          <w:rFonts w:ascii="Calibri" w:hAnsi="Calibri" w:eastAsia="Calibri" w:cs="Calibri"/>
          <w:noProof w:val="0"/>
          <w:sz w:val="22"/>
          <w:szCs w:val="22"/>
          <w:lang w:val="en-US"/>
        </w:rPr>
        <w:t>National</w:t>
      </w:r>
      <w:r w:rsidRPr="3509CDBB" w:rsidR="125466EB">
        <w:rPr>
          <w:rFonts w:ascii="Calibri" w:hAnsi="Calibri" w:eastAsia="Calibri" w:cs="Calibri"/>
          <w:noProof w:val="0"/>
          <w:sz w:val="22"/>
          <w:szCs w:val="22"/>
          <w:lang w:val="en-US"/>
        </w:rPr>
        <w:t xml:space="preserve"> Agricultural Development Fund. </w:t>
      </w:r>
      <w:r w:rsidRPr="3509CDBB" w:rsidR="125466EB">
        <w:rPr>
          <w:rFonts w:ascii="Calibri" w:hAnsi="Calibri" w:eastAsia="Calibri" w:cs="Calibri"/>
          <w:b w:val="1"/>
          <w:bCs w:val="1"/>
          <w:noProof w:val="0"/>
          <w:sz w:val="22"/>
          <w:szCs w:val="22"/>
          <w:lang w:val="en-US"/>
        </w:rPr>
        <w:t>Digital divide risks</w:t>
      </w:r>
      <w:r w:rsidRPr="3509CDBB" w:rsidR="125466EB">
        <w:rPr>
          <w:rFonts w:ascii="Calibri" w:hAnsi="Calibri" w:eastAsia="Calibri" w:cs="Calibri"/>
          <w:noProof w:val="0"/>
          <w:sz w:val="22"/>
          <w:szCs w:val="22"/>
          <w:lang w:val="en-US"/>
        </w:rPr>
        <w:t xml:space="preserve"> include rural areas lacking internet access limiting Hub reach; low digital literacy among smallholders hindering service adoption; and language barriers with most content in English excluding non-literate farmers. </w:t>
      </w:r>
      <w:r w:rsidRPr="3509CDBB" w:rsidR="125466EB">
        <w:rPr>
          <w:rFonts w:ascii="Calibri" w:hAnsi="Calibri" w:eastAsia="Calibri" w:cs="Calibri"/>
          <w:b w:val="1"/>
          <w:bCs w:val="1"/>
          <w:noProof w:val="0"/>
          <w:sz w:val="22"/>
          <w:szCs w:val="22"/>
          <w:lang w:val="en-US"/>
        </w:rPr>
        <w:t>Mitigation</w:t>
      </w:r>
      <w:r w:rsidRPr="3509CDBB" w:rsidR="125466EB">
        <w:rPr>
          <w:rFonts w:ascii="Calibri" w:hAnsi="Calibri" w:eastAsia="Calibri" w:cs="Calibri"/>
          <w:noProof w:val="0"/>
          <w:sz w:val="22"/>
          <w:szCs w:val="22"/>
          <w:lang w:val="en-US"/>
        </w:rPr>
        <w:t>: Prioritize USSD and IVR channels requiring only basic mobile phones; partner with community radio networks</w:t>
      </w:r>
    </w:p>
    <w:p w:rsidR="125466EB" w:rsidP="3509CDBB" w:rsidRDefault="125466EB" w14:paraId="73E9AFF0" w14:textId="6AFB0314">
      <w:pPr>
        <w:bidi w:val="0"/>
        <w:spacing w:before="0" w:beforeAutospacing="off" w:after="160" w:afterAutospacing="off" w:line="276" w:lineRule="auto"/>
        <w:rPr>
          <w:rFonts w:ascii="Calibri" w:hAnsi="Calibri" w:eastAsia="Calibri" w:cs="Calibri"/>
          <w:i w:val="1"/>
          <w:iCs w:val="1"/>
          <w:noProof w:val="0"/>
          <w:sz w:val="22"/>
          <w:szCs w:val="22"/>
          <w:lang w:val="en-US"/>
        </w:rPr>
      </w:pPr>
      <w:r w:rsidRPr="3509CDBB" w:rsidR="125466EB">
        <w:rPr>
          <w:rFonts w:ascii="Calibri" w:hAnsi="Calibri" w:eastAsia="Calibri" w:cs="Calibri"/>
          <w:i w:val="1"/>
          <w:iCs w:val="1"/>
          <w:noProof w:val="0"/>
          <w:sz w:val="22"/>
          <w:szCs w:val="22"/>
          <w:lang w:val="en-US"/>
        </w:rPr>
        <w:t xml:space="preserve">Way Forward </w:t>
      </w:r>
    </w:p>
    <w:p w:rsidR="125466EB" w:rsidP="3509CDBB" w:rsidRDefault="125466EB" w14:paraId="63AE756F" w14:textId="33045852">
      <w:pPr>
        <w:bidi w:val="0"/>
        <w:spacing w:before="0" w:beforeAutospacing="off" w:after="160" w:afterAutospacing="off" w:line="276" w:lineRule="auto"/>
        <w:rPr>
          <w:rFonts w:ascii="Calibri" w:hAnsi="Calibri" w:eastAsia="Calibri" w:cs="Calibri"/>
          <w:noProof w:val="0"/>
          <w:sz w:val="22"/>
          <w:szCs w:val="22"/>
          <w:lang w:val="en-US"/>
        </w:rPr>
      </w:pPr>
      <w:r w:rsidRPr="3509CDBB" w:rsidR="125466EB">
        <w:rPr>
          <w:rFonts w:ascii="Calibri" w:hAnsi="Calibri" w:eastAsia="Calibri" w:cs="Calibri"/>
          <w:noProof w:val="0"/>
          <w:sz w:val="22"/>
          <w:szCs w:val="22"/>
          <w:lang w:val="en-US"/>
        </w:rPr>
        <w:t xml:space="preserve">The immediate priority is formalizing governance and securing institutional commitments through </w:t>
      </w:r>
      <w:r w:rsidRPr="3509CDBB" w:rsidR="125466EB">
        <w:rPr>
          <w:rFonts w:ascii="Calibri" w:hAnsi="Calibri" w:eastAsia="Calibri" w:cs="Calibri"/>
          <w:noProof w:val="0"/>
          <w:sz w:val="22"/>
          <w:szCs w:val="22"/>
          <w:lang w:val="en-US"/>
        </w:rPr>
        <w:t>MoUs</w:t>
      </w:r>
      <w:r w:rsidRPr="3509CDBB" w:rsidR="125466EB">
        <w:rPr>
          <w:rFonts w:ascii="Calibri" w:hAnsi="Calibri" w:eastAsia="Calibri" w:cs="Calibri"/>
          <w:noProof w:val="0"/>
          <w:sz w:val="22"/>
          <w:szCs w:val="22"/>
          <w:lang w:val="en-US"/>
        </w:rPr>
        <w:t xml:space="preserve"> and SLAs. Technical infrastructure deployment, </w:t>
      </w:r>
      <w:r w:rsidRPr="3509CDBB" w:rsidR="125466EB">
        <w:rPr>
          <w:rFonts w:ascii="Calibri" w:hAnsi="Calibri" w:eastAsia="Calibri" w:cs="Calibri"/>
          <w:noProof w:val="0"/>
          <w:sz w:val="22"/>
          <w:szCs w:val="22"/>
          <w:lang w:val="en-US"/>
        </w:rPr>
        <w:t>establish</w:t>
      </w:r>
      <w:r w:rsidRPr="3509CDBB" w:rsidR="125466EB">
        <w:rPr>
          <w:rFonts w:ascii="Calibri" w:hAnsi="Calibri" w:eastAsia="Calibri" w:cs="Calibri"/>
          <w:noProof w:val="0"/>
          <w:sz w:val="22"/>
          <w:szCs w:val="22"/>
          <w:lang w:val="en-US"/>
        </w:rPr>
        <w:t xml:space="preserve"> data ingestion pipelines, create public-facing dashboard </w:t>
      </w:r>
      <w:r w:rsidRPr="3509CDBB" w:rsidR="125466EB">
        <w:rPr>
          <w:rFonts w:ascii="Calibri" w:hAnsi="Calibri" w:eastAsia="Calibri" w:cs="Calibri"/>
          <w:noProof w:val="0"/>
          <w:sz w:val="22"/>
          <w:szCs w:val="22"/>
          <w:lang w:val="en-US"/>
        </w:rPr>
        <w:t>featuring:</w:t>
      </w:r>
      <w:r w:rsidRPr="3509CDBB" w:rsidR="125466EB">
        <w:rPr>
          <w:rFonts w:ascii="Calibri" w:hAnsi="Calibri" w:eastAsia="Calibri" w:cs="Calibri"/>
          <w:noProof w:val="0"/>
          <w:sz w:val="22"/>
          <w:szCs w:val="22"/>
          <w:lang w:val="en-US"/>
        </w:rPr>
        <w:t xml:space="preserve"> interactive maps visualizing current season rainfall performance and historical weather data at county, state, </w:t>
      </w:r>
      <w:r w:rsidRPr="3509CDBB" w:rsidR="125466EB">
        <w:rPr>
          <w:rFonts w:ascii="Calibri" w:hAnsi="Calibri" w:eastAsia="Calibri" w:cs="Calibri"/>
          <w:noProof w:val="0"/>
          <w:sz w:val="22"/>
          <w:szCs w:val="22"/>
          <w:lang w:val="en-US"/>
        </w:rPr>
        <w:t>etc</w:t>
      </w:r>
      <w:r w:rsidRPr="3509CDBB" w:rsidR="125466EB">
        <w:rPr>
          <w:rFonts w:ascii="Calibri" w:hAnsi="Calibri" w:eastAsia="Calibri" w:cs="Calibri"/>
          <w:noProof w:val="0"/>
          <w:sz w:val="22"/>
          <w:szCs w:val="22"/>
          <w:lang w:val="en-US"/>
        </w:rPr>
        <w:t xml:space="preserve"> level, build developer-friendly APIs for data sharing. This roadmap provides Nigeria with a concrete, sequenced pathway to </w:t>
      </w:r>
      <w:r w:rsidRPr="3509CDBB" w:rsidR="125466EB">
        <w:rPr>
          <w:rFonts w:ascii="Calibri" w:hAnsi="Calibri" w:eastAsia="Calibri" w:cs="Calibri"/>
          <w:noProof w:val="0"/>
          <w:sz w:val="22"/>
          <w:szCs w:val="22"/>
          <w:lang w:val="en-US"/>
        </w:rPr>
        <w:t>establishing</w:t>
      </w:r>
      <w:r w:rsidRPr="3509CDBB" w:rsidR="125466EB">
        <w:rPr>
          <w:rFonts w:ascii="Calibri" w:hAnsi="Calibri" w:eastAsia="Calibri" w:cs="Calibri"/>
          <w:noProof w:val="0"/>
          <w:sz w:val="22"/>
          <w:szCs w:val="22"/>
          <w:lang w:val="en-US"/>
        </w:rPr>
        <w:t xml:space="preserve"> a sustainable, impactful </w:t>
      </w:r>
      <w:r w:rsidRPr="3509CDBB" w:rsidR="125466EB">
        <w:rPr>
          <w:rFonts w:ascii="Calibri" w:hAnsi="Calibri" w:eastAsia="Calibri" w:cs="Calibri"/>
          <w:noProof w:val="0"/>
          <w:sz w:val="22"/>
          <w:szCs w:val="22"/>
          <w:lang w:val="en-US"/>
        </w:rPr>
        <w:t>AgData</w:t>
      </w:r>
      <w:r w:rsidRPr="3509CDBB" w:rsidR="125466EB">
        <w:rPr>
          <w:rFonts w:ascii="Calibri" w:hAnsi="Calibri" w:eastAsia="Calibri" w:cs="Calibri"/>
          <w:noProof w:val="0"/>
          <w:sz w:val="22"/>
          <w:szCs w:val="22"/>
          <w:lang w:val="en-US"/>
        </w:rPr>
        <w:t xml:space="preserve"> Hub serving millions of farmers and pastoralists.</w:t>
      </w:r>
    </w:p>
    <w:p w:rsidR="3509CDBB" w:rsidP="3509CDBB" w:rsidRDefault="3509CDBB" w14:paraId="08BE6870" w14:textId="28EB5721">
      <w:pPr>
        <w:bidi w:val="0"/>
        <w:spacing w:before="0" w:beforeAutospacing="off" w:after="160" w:afterAutospacing="off" w:line="276" w:lineRule="auto"/>
        <w:rPr>
          <w:rFonts w:ascii="Times New Roman" w:hAnsi="Times New Roman" w:eastAsia="Times New Roman" w:cs="Times New Roman"/>
          <w:noProof w:val="0"/>
          <w:sz w:val="24"/>
          <w:szCs w:val="24"/>
          <w:lang w:val="en-US"/>
        </w:rPr>
      </w:pPr>
    </w:p>
    <w:p w:rsidR="3509CDBB" w:rsidP="3509CDBB" w:rsidRDefault="3509CDBB" w14:paraId="441B5E4B" w14:textId="026E34FC">
      <w:pPr>
        <w:pStyle w:val="ListParagraph"/>
        <w:spacing w:before="120" w:after="120" w:line="240" w:lineRule="auto"/>
        <w:ind w:left="720" w:hanging="450"/>
        <w:jc w:val="both"/>
        <w:rPr>
          <w:rFonts w:ascii="Calibri" w:hAnsi="Calibri" w:cs="Calibri"/>
          <w:color w:val="000000" w:themeColor="text1" w:themeTint="FF" w:themeShade="FF"/>
          <w:lang w:val="en-US"/>
        </w:rPr>
      </w:pPr>
    </w:p>
    <w:p w:rsidRPr="00312993" w:rsidR="00596C58" w:rsidP="3509CDBB" w:rsidRDefault="00596C58" w14:paraId="1CB51937" w14:textId="6105AE95">
      <w:pPr>
        <w:pStyle w:val="ListParagraph"/>
        <w:numPr>
          <w:ilvl w:val="1"/>
          <w:numId w:val="13"/>
        </w:numPr>
        <w:spacing w:before="120" w:after="120" w:line="240" w:lineRule="auto"/>
        <w:ind w:left="720" w:hanging="450"/>
        <w:jc w:val="both"/>
        <w:rPr>
          <w:rFonts w:ascii="Calibri" w:hAnsi="Calibri" w:cs="Calibri"/>
          <w:color w:val="000000" w:themeColor="text1"/>
          <w:lang w:val="en-US"/>
        </w:rPr>
      </w:pPr>
      <w:r w:rsidRPr="3509CDBB" w:rsidR="686731AA">
        <w:rPr>
          <w:rFonts w:ascii="Calibri" w:hAnsi="Calibri" w:cs="Calibri"/>
          <w:color w:val="000000" w:themeColor="text1" w:themeTint="FF" w:themeShade="FF"/>
          <w:lang w:val="en-US"/>
        </w:rPr>
        <w:t xml:space="preserve">Burkina – </w:t>
      </w:r>
      <w:r w:rsidRPr="3509CDBB" w:rsidR="686731AA">
        <w:rPr>
          <w:rFonts w:ascii="Calibri" w:hAnsi="Calibri" w:cs="Calibri"/>
          <w:color w:val="000000" w:themeColor="text1" w:themeTint="FF" w:themeShade="FF"/>
          <w:lang w:val="en-US"/>
        </w:rPr>
        <w:t>dexription</w:t>
      </w:r>
      <w:r w:rsidRPr="3509CDBB" w:rsidR="686731AA">
        <w:rPr>
          <w:rFonts w:ascii="Calibri" w:hAnsi="Calibri" w:cs="Calibri"/>
          <w:color w:val="000000" w:themeColor="text1" w:themeTint="FF" w:themeShade="FF"/>
          <w:lang w:val="en-US"/>
        </w:rPr>
        <w:t xml:space="preserve"> of the pr</w:t>
      </w:r>
      <w:r w:rsidRPr="3509CDBB" w:rsidR="686731AA">
        <w:rPr>
          <w:rFonts w:ascii="Calibri" w:hAnsi="Calibri" w:cs="Calibri"/>
          <w:color w:val="000000" w:themeColor="text1" w:themeTint="FF" w:themeShade="FF"/>
          <w:lang w:val="en-US"/>
        </w:rPr>
        <w:t>ocess of s</w:t>
      </w:r>
      <w:r w:rsidRPr="3509CDBB" w:rsidR="686731AA">
        <w:rPr>
          <w:rFonts w:ascii="Calibri" w:hAnsi="Calibri" w:cs="Calibri"/>
          <w:color w:val="000000" w:themeColor="text1" w:themeTint="FF" w:themeShade="FF"/>
          <w:lang w:val="en-US"/>
        </w:rPr>
        <w:t xml:space="preserve">et-up of the </w:t>
      </w:r>
      <w:r w:rsidRPr="3509CDBB" w:rsidR="686731AA">
        <w:rPr>
          <w:rFonts w:ascii="Calibri" w:hAnsi="Calibri" w:cs="Calibri"/>
          <w:color w:val="000000" w:themeColor="text1" w:themeTint="FF" w:themeShade="FF"/>
          <w:lang w:val="en-US"/>
        </w:rPr>
        <w:t>AgData</w:t>
      </w:r>
      <w:r w:rsidRPr="3509CDBB" w:rsidR="686731AA">
        <w:rPr>
          <w:rFonts w:ascii="Calibri" w:hAnsi="Calibri" w:cs="Calibri"/>
          <w:color w:val="000000" w:themeColor="text1" w:themeTint="FF" w:themeShade="FF"/>
          <w:lang w:val="en-US"/>
        </w:rPr>
        <w:t xml:space="preserve"> Hub</w:t>
      </w:r>
      <w:r w:rsidRPr="3509CDBB" w:rsidR="3CE22D8C">
        <w:rPr>
          <w:rFonts w:ascii="Calibri" w:hAnsi="Calibri" w:cs="Calibri"/>
          <w:color w:val="000000" w:themeColor="text1" w:themeTint="FF" w:themeShade="FF"/>
          <w:lang w:val="en-US"/>
        </w:rPr>
        <w:t xml:space="preserve"> [</w:t>
      </w:r>
      <w:r w:rsidRPr="3509CDBB" w:rsidR="3CE22D8C">
        <w:rPr>
          <w:rFonts w:ascii="Calibri" w:hAnsi="Calibri" w:cs="Calibri"/>
          <w:b w:val="1"/>
          <w:bCs w:val="1"/>
          <w:color w:val="80340D" w:themeColor="accent2" w:themeTint="FF" w:themeShade="80"/>
          <w:lang w:val="en-US"/>
        </w:rPr>
        <w:t>Nombre</w:t>
      </w:r>
      <w:r w:rsidRPr="3509CDBB" w:rsidR="3CE22D8C">
        <w:rPr>
          <w:rFonts w:ascii="Calibri" w:hAnsi="Calibri" w:cs="Calibri"/>
          <w:b w:val="1"/>
          <w:bCs w:val="1"/>
          <w:color w:val="80340D" w:themeColor="accent2" w:themeTint="FF" w:themeShade="80"/>
          <w:lang w:val="en-US"/>
        </w:rPr>
        <w:t xml:space="preserve"> </w:t>
      </w:r>
      <w:r w:rsidRPr="3509CDBB" w:rsidR="3CE22D8C">
        <w:rPr>
          <w:rFonts w:ascii="Calibri" w:hAnsi="Calibri" w:cs="Calibri"/>
          <w:b w:val="1"/>
          <w:bCs w:val="1"/>
          <w:color w:val="80340D" w:themeColor="accent2" w:themeTint="FF" w:themeShade="80"/>
          <w:lang w:val="en-US"/>
        </w:rPr>
        <w:t xml:space="preserve">and Jacob </w:t>
      </w:r>
      <w:r w:rsidRPr="3509CDBB" w:rsidR="3CE22D8C">
        <w:rPr>
          <w:rFonts w:ascii="Calibri" w:hAnsi="Calibri" w:cs="Calibri"/>
          <w:b w:val="1"/>
          <w:bCs w:val="1"/>
          <w:color w:val="80340D" w:themeColor="accent2" w:themeTint="FF" w:themeShade="80"/>
          <w:lang w:val="en-US"/>
        </w:rPr>
        <w:t>to lead with support from Ram</w:t>
      </w:r>
      <w:r w:rsidRPr="3509CDBB" w:rsidR="3CE22D8C">
        <w:rPr>
          <w:rFonts w:ascii="Calibri" w:hAnsi="Calibri" w:cs="Calibri"/>
          <w:color w:val="000000" w:themeColor="text1" w:themeTint="FF" w:themeShade="FF"/>
          <w:lang w:val="en-US"/>
        </w:rPr>
        <w:t>]</w:t>
      </w:r>
    </w:p>
    <w:p w:rsidR="7470D9A1" w:rsidP="3509CDBB" w:rsidRDefault="7470D9A1" w14:paraId="74ED4F6E" w14:textId="40586897">
      <w:pPr>
        <w:spacing w:before="0" w:beforeAutospacing="off" w:after="160" w:afterAutospacing="off" w:line="257" w:lineRule="auto"/>
        <w:jc w:val="both"/>
        <w:rPr>
          <w:rFonts w:ascii="Calibri" w:hAnsi="Calibri" w:eastAsia="Calibri" w:cs="Calibri"/>
          <w:b w:val="0"/>
          <w:bCs w:val="0"/>
          <w:i w:val="1"/>
          <w:iCs w:val="1"/>
          <w:noProof w:val="0"/>
          <w:sz w:val="22"/>
          <w:szCs w:val="22"/>
          <w:lang w:val="en-US"/>
        </w:rPr>
      </w:pPr>
      <w:r w:rsidRPr="3509CDBB" w:rsidR="7470D9A1">
        <w:rPr>
          <w:rFonts w:ascii="Calibri" w:hAnsi="Calibri" w:eastAsia="Calibri" w:cs="Calibri"/>
          <w:b w:val="0"/>
          <w:bCs w:val="0"/>
          <w:i w:val="1"/>
          <w:iCs w:val="1"/>
          <w:noProof w:val="0"/>
          <w:sz w:val="22"/>
          <w:szCs w:val="22"/>
          <w:lang w:val="en-US"/>
        </w:rPr>
        <w:t>Institutional mapping</w:t>
      </w:r>
      <w:r w:rsidRPr="3509CDBB" w:rsidR="7470D9A1">
        <w:rPr>
          <w:rFonts w:ascii="Calibri" w:hAnsi="Calibri" w:cs="Calibri"/>
          <w:color w:val="000000" w:themeColor="text1" w:themeTint="FF" w:themeShade="FF"/>
          <w:lang w:val="en-US"/>
        </w:rPr>
        <w:t xml:space="preserve"> </w:t>
      </w:r>
    </w:p>
    <w:p w:rsidR="7470D9A1" w:rsidP="3509CDBB" w:rsidRDefault="7470D9A1" w14:paraId="4070FA1B" w14:textId="06926449">
      <w:pPr>
        <w:pStyle w:val="Normal"/>
        <w:spacing w:before="120" w:after="120" w:line="240" w:lineRule="auto"/>
        <w:ind w:left="0"/>
        <w:jc w:val="both"/>
        <w:rPr>
          <w:rFonts w:ascii="Calibri" w:hAnsi="Calibri" w:cs="Calibri"/>
          <w:color w:val="000000" w:themeColor="text1" w:themeTint="FF" w:themeShade="FF"/>
          <w:lang w:val="en-GB"/>
        </w:rPr>
      </w:pPr>
      <w:r w:rsidRPr="3509CDBB" w:rsidR="7470D9A1">
        <w:rPr>
          <w:rFonts w:ascii="Calibri" w:hAnsi="Calibri" w:cs="Calibri"/>
          <w:color w:val="000000" w:themeColor="text1" w:themeTint="FF" w:themeShade="FF"/>
          <w:lang w:val="en-GB"/>
        </w:rPr>
        <w:t xml:space="preserve">In Burkina Faso, the institutionalization of climate services and </w:t>
      </w:r>
      <w:r w:rsidRPr="3509CDBB" w:rsidR="7470D9A1">
        <w:rPr>
          <w:rFonts w:ascii="Calibri" w:hAnsi="Calibri" w:cs="Calibri"/>
          <w:color w:val="000000" w:themeColor="text1" w:themeTint="FF" w:themeShade="FF"/>
          <w:lang w:val="en-GB"/>
        </w:rPr>
        <w:t>agro</w:t>
      </w:r>
      <w:r w:rsidRPr="3509CDBB" w:rsidR="7470D9A1">
        <w:rPr>
          <w:rFonts w:ascii="Calibri" w:hAnsi="Calibri" w:cs="Calibri"/>
          <w:color w:val="000000" w:themeColor="text1" w:themeTint="FF" w:themeShade="FF"/>
          <w:lang w:val="en-GB"/>
        </w:rPr>
        <w:t xml:space="preserve">-climatic advisory activities has brought together public and private sector actors, as well as NGOs, start-ups, the media, etc. Held in Ouagadougou on August 21 and 22, 2025, under the auspices of the National Meteorological Agency, the workshop on institutionalizing climate services mapping and </w:t>
      </w:r>
      <w:r w:rsidRPr="3509CDBB" w:rsidR="7470D9A1">
        <w:rPr>
          <w:rFonts w:ascii="Calibri" w:hAnsi="Calibri" w:cs="Calibri"/>
          <w:color w:val="000000" w:themeColor="text1" w:themeTint="FF" w:themeShade="FF"/>
          <w:lang w:val="en-GB"/>
        </w:rPr>
        <w:t>agro</w:t>
      </w:r>
      <w:r w:rsidRPr="3509CDBB" w:rsidR="7470D9A1">
        <w:rPr>
          <w:rFonts w:ascii="Calibri" w:hAnsi="Calibri" w:cs="Calibri"/>
          <w:color w:val="000000" w:themeColor="text1" w:themeTint="FF" w:themeShade="FF"/>
          <w:lang w:val="en-GB"/>
        </w:rPr>
        <w:t>-climatic advice covered three key sectors</w:t>
      </w:r>
      <w:r w:rsidRPr="3509CDBB" w:rsidR="7470D9A1">
        <w:rPr>
          <w:rFonts w:ascii="Calibri" w:hAnsi="Calibri" w:cs="Calibri"/>
          <w:color w:val="000000" w:themeColor="text1" w:themeTint="FF" w:themeShade="FF"/>
          <w:lang w:val="en-GB"/>
        </w:rPr>
        <w:t xml:space="preserve">.  </w:t>
      </w:r>
      <w:r w:rsidRPr="3509CDBB" w:rsidR="7470D9A1">
        <w:rPr>
          <w:rFonts w:ascii="Calibri" w:hAnsi="Calibri" w:cs="Calibri"/>
          <w:color w:val="000000" w:themeColor="text1" w:themeTint="FF" w:themeShade="FF"/>
          <w:lang w:val="en-GB"/>
        </w:rPr>
        <w:t xml:space="preserve">The strategic or political sector (MARAAH, MEEEA, MJ, SP/CONASUR, PM), which defines the policies and laws governing the production and use of climate information and </w:t>
      </w:r>
      <w:r w:rsidRPr="3509CDBB" w:rsidR="7470D9A1">
        <w:rPr>
          <w:rFonts w:ascii="Calibri" w:hAnsi="Calibri" w:cs="Calibri"/>
          <w:color w:val="000000" w:themeColor="text1" w:themeTint="FF" w:themeShade="FF"/>
          <w:lang w:val="en-GB"/>
        </w:rPr>
        <w:t>agro</w:t>
      </w:r>
      <w:r w:rsidRPr="3509CDBB" w:rsidR="7470D9A1">
        <w:rPr>
          <w:rFonts w:ascii="Calibri" w:hAnsi="Calibri" w:cs="Calibri"/>
          <w:color w:val="000000" w:themeColor="text1" w:themeTint="FF" w:themeShade="FF"/>
          <w:lang w:val="en-GB"/>
        </w:rPr>
        <w:t xml:space="preserve">-climatic advice, as well as the financial and human resources needed to improve performance in agriculture, the environment, and other cross-cutting sectors such as health, urban planning, etc. The second sector brings together actors who produce, exploit, and </w:t>
      </w:r>
      <w:r w:rsidRPr="3509CDBB" w:rsidR="7470D9A1">
        <w:rPr>
          <w:rFonts w:ascii="Calibri" w:hAnsi="Calibri" w:cs="Calibri"/>
          <w:color w:val="000000" w:themeColor="text1" w:themeTint="FF" w:themeShade="FF"/>
          <w:lang w:val="en-GB"/>
        </w:rPr>
        <w:t>disseminate</w:t>
      </w:r>
      <w:r w:rsidRPr="3509CDBB" w:rsidR="7470D9A1">
        <w:rPr>
          <w:rFonts w:ascii="Calibri" w:hAnsi="Calibri" w:cs="Calibri"/>
          <w:color w:val="000000" w:themeColor="text1" w:themeTint="FF" w:themeShade="FF"/>
          <w:lang w:val="en-GB"/>
        </w:rPr>
        <w:t xml:space="preserve"> climate services and </w:t>
      </w:r>
      <w:r w:rsidRPr="3509CDBB" w:rsidR="7470D9A1">
        <w:rPr>
          <w:rFonts w:ascii="Calibri" w:hAnsi="Calibri" w:cs="Calibri"/>
          <w:color w:val="000000" w:themeColor="text1" w:themeTint="FF" w:themeShade="FF"/>
          <w:lang w:val="en-GB"/>
        </w:rPr>
        <w:t>agro</w:t>
      </w:r>
      <w:r w:rsidRPr="3509CDBB" w:rsidR="7470D9A1">
        <w:rPr>
          <w:rFonts w:ascii="Calibri" w:hAnsi="Calibri" w:cs="Calibri"/>
          <w:color w:val="000000" w:themeColor="text1" w:themeTint="FF" w:themeShade="FF"/>
          <w:lang w:val="en-GB"/>
        </w:rPr>
        <w:t xml:space="preserve">-climatic advice. </w:t>
      </w:r>
      <w:r w:rsidRPr="3509CDBB" w:rsidR="7470D9A1">
        <w:rPr>
          <w:rFonts w:ascii="Calibri" w:hAnsi="Calibri" w:cs="Calibri"/>
          <w:color w:val="000000" w:themeColor="text1" w:themeTint="FF" w:themeShade="FF"/>
          <w:lang w:val="en-GB"/>
        </w:rPr>
        <w:t xml:space="preserve">The main players are the government, the National Meteorological Agency (ANAM), and the National Center for Scientific and Technological Research (CNRST) with its branches, and for non-governmental organizations, WASCAL, SNV, FAO, AGRYMET, </w:t>
      </w:r>
      <w:r w:rsidRPr="3509CDBB" w:rsidR="7470D9A1">
        <w:rPr>
          <w:rFonts w:ascii="Calibri" w:hAnsi="Calibri" w:cs="Calibri"/>
          <w:color w:val="000000" w:themeColor="text1" w:themeTint="FF" w:themeShade="FF"/>
          <w:lang w:val="en-GB"/>
        </w:rPr>
        <w:t>ACMAD,</w:t>
      </w:r>
      <w:r w:rsidRPr="3509CDBB" w:rsidR="40C0D0E6">
        <w:rPr>
          <w:rFonts w:ascii="Calibri" w:hAnsi="Calibri" w:cs="Calibri"/>
          <w:color w:val="000000" w:themeColor="text1" w:themeTint="FF" w:themeShade="FF"/>
          <w:lang w:val="en-GB"/>
        </w:rPr>
        <w:t xml:space="preserve"> </w:t>
      </w:r>
      <w:r w:rsidRPr="3509CDBB" w:rsidR="6847E2E9">
        <w:rPr>
          <w:rFonts w:ascii="Calibri" w:hAnsi="Calibri" w:cs="Calibri"/>
          <w:color w:val="000000" w:themeColor="text1" w:themeTint="FF" w:themeShade="FF"/>
          <w:lang w:val="en-GB"/>
        </w:rPr>
        <w:t>ClimSA</w:t>
      </w:r>
      <w:r w:rsidRPr="3509CDBB" w:rsidR="6847E2E9">
        <w:rPr>
          <w:rFonts w:ascii="Calibri" w:hAnsi="Calibri" w:cs="Calibri"/>
          <w:color w:val="000000" w:themeColor="text1" w:themeTint="FF" w:themeShade="FF"/>
          <w:lang w:val="en-GB"/>
        </w:rPr>
        <w:t>, REWS, SOFF, HYDROMET,</w:t>
      </w:r>
      <w:r w:rsidRPr="3509CDBB" w:rsidR="7470D9A1">
        <w:rPr>
          <w:rFonts w:ascii="Calibri" w:hAnsi="Calibri" w:cs="Calibri"/>
          <w:color w:val="000000" w:themeColor="text1" w:themeTint="FF" w:themeShade="FF"/>
          <w:lang w:val="en-GB"/>
        </w:rPr>
        <w:t xml:space="preserve"> etc., which constitute the backbone of climate service providers and </w:t>
      </w:r>
      <w:r w:rsidRPr="3509CDBB" w:rsidR="7470D9A1">
        <w:rPr>
          <w:rFonts w:ascii="Calibri" w:hAnsi="Calibri" w:cs="Calibri"/>
          <w:color w:val="000000" w:themeColor="text1" w:themeTint="FF" w:themeShade="FF"/>
          <w:lang w:val="en-GB"/>
        </w:rPr>
        <w:t>agro</w:t>
      </w:r>
      <w:r w:rsidRPr="3509CDBB" w:rsidR="7470D9A1">
        <w:rPr>
          <w:rFonts w:ascii="Calibri" w:hAnsi="Calibri" w:cs="Calibri"/>
          <w:color w:val="000000" w:themeColor="text1" w:themeTint="FF" w:themeShade="FF"/>
          <w:lang w:val="en-GB"/>
        </w:rPr>
        <w:t xml:space="preserve">-climatic advisors. In addition to these </w:t>
      </w:r>
      <w:r w:rsidRPr="3509CDBB" w:rsidR="7470D9A1">
        <w:rPr>
          <w:rFonts w:ascii="Calibri" w:hAnsi="Calibri" w:cs="Calibri"/>
          <w:color w:val="000000" w:themeColor="text1" w:themeTint="FF" w:themeShade="FF"/>
          <w:lang w:val="en-GB"/>
        </w:rPr>
        <w:t>actors</w:t>
      </w:r>
      <w:r w:rsidRPr="3509CDBB" w:rsidR="7470D9A1">
        <w:rPr>
          <w:rFonts w:ascii="Calibri" w:hAnsi="Calibri" w:cs="Calibri"/>
          <w:color w:val="000000" w:themeColor="text1" w:themeTint="FF" w:themeShade="FF"/>
          <w:lang w:val="en-GB"/>
        </w:rPr>
        <w:t xml:space="preserve">, it is also important to mention start-ups, agricultural risk insurers (YELEN), and telephone operators (ORANGE, MOOV), which provide </w:t>
      </w:r>
      <w:r w:rsidRPr="3509CDBB" w:rsidR="7470D9A1">
        <w:rPr>
          <w:rFonts w:ascii="Calibri" w:hAnsi="Calibri" w:cs="Calibri"/>
          <w:color w:val="000000" w:themeColor="text1" w:themeTint="FF" w:themeShade="FF"/>
          <w:lang w:val="en-GB"/>
        </w:rPr>
        <w:t>agro</w:t>
      </w:r>
      <w:r w:rsidRPr="3509CDBB" w:rsidR="7470D9A1">
        <w:rPr>
          <w:rFonts w:ascii="Calibri" w:hAnsi="Calibri" w:cs="Calibri"/>
          <w:color w:val="000000" w:themeColor="text1" w:themeTint="FF" w:themeShade="FF"/>
          <w:lang w:val="en-GB"/>
        </w:rPr>
        <w:t>-climatic services and advice to their customers</w:t>
      </w:r>
      <w:r w:rsidRPr="3509CDBB" w:rsidR="7470D9A1">
        <w:rPr>
          <w:rFonts w:ascii="Calibri" w:hAnsi="Calibri" w:cs="Calibri"/>
          <w:color w:val="000000" w:themeColor="text1" w:themeTint="FF" w:themeShade="FF"/>
          <w:lang w:val="en-GB"/>
        </w:rPr>
        <w:t xml:space="preserve">.  </w:t>
      </w:r>
      <w:r w:rsidRPr="3509CDBB" w:rsidR="7470D9A1">
        <w:rPr>
          <w:rFonts w:ascii="Calibri" w:hAnsi="Calibri" w:cs="Calibri"/>
          <w:color w:val="000000" w:themeColor="text1" w:themeTint="FF" w:themeShade="FF"/>
          <w:lang w:val="en-GB"/>
        </w:rPr>
        <w:t xml:space="preserve"> Finally, the third sector </w:t>
      </w:r>
      <w:r w:rsidRPr="3509CDBB" w:rsidR="7470D9A1">
        <w:rPr>
          <w:rFonts w:ascii="Calibri" w:hAnsi="Calibri" w:cs="Calibri"/>
          <w:color w:val="000000" w:themeColor="text1" w:themeTint="FF" w:themeShade="FF"/>
          <w:lang w:val="en-GB"/>
        </w:rPr>
        <w:t>comprises</w:t>
      </w:r>
      <w:r w:rsidRPr="3509CDBB" w:rsidR="7470D9A1">
        <w:rPr>
          <w:rFonts w:ascii="Calibri" w:hAnsi="Calibri" w:cs="Calibri"/>
          <w:color w:val="000000" w:themeColor="text1" w:themeTint="FF" w:themeShade="FF"/>
          <w:lang w:val="en-GB"/>
        </w:rPr>
        <w:t xml:space="preserve"> the end users or consumers of climate services and </w:t>
      </w:r>
      <w:r w:rsidRPr="3509CDBB" w:rsidR="7470D9A1">
        <w:rPr>
          <w:rFonts w:ascii="Calibri" w:hAnsi="Calibri" w:cs="Calibri"/>
          <w:color w:val="000000" w:themeColor="text1" w:themeTint="FF" w:themeShade="FF"/>
          <w:lang w:val="en-GB"/>
        </w:rPr>
        <w:t>agro</w:t>
      </w:r>
      <w:r w:rsidRPr="3509CDBB" w:rsidR="7470D9A1">
        <w:rPr>
          <w:rFonts w:ascii="Calibri" w:hAnsi="Calibri" w:cs="Calibri"/>
          <w:color w:val="000000" w:themeColor="text1" w:themeTint="FF" w:themeShade="FF"/>
          <w:lang w:val="en-GB"/>
        </w:rPr>
        <w:t xml:space="preserve">-climatic advice. The main consumers are very often farmers, livestock breeders, agricultural or pastoral cooperatives, smallholders, agribusinesses, etc. </w:t>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3960"/>
        <w:gridCol w:w="5055"/>
      </w:tblGrid>
      <w:tr w:rsidR="3509CDBB" w:rsidTr="3509CDBB" w14:paraId="30E12BE1">
        <w:trPr>
          <w:trHeight w:val="3225"/>
        </w:trPr>
        <w:tc>
          <w:tcPr>
            <w:tcW w:w="3960" w:type="dxa"/>
            <w:tcMar/>
          </w:tcPr>
          <w:p w:rsidR="754578D0" w:rsidP="3509CDBB" w:rsidRDefault="754578D0" w14:paraId="5676799E" w14:textId="7ABA02BC">
            <w:pPr>
              <w:pStyle w:val="Normal"/>
              <w:rPr>
                <w:rFonts w:ascii="Calibri" w:hAnsi="Calibri" w:cs="Calibri"/>
                <w:color w:val="000000" w:themeColor="text1" w:themeTint="FF" w:themeShade="FF"/>
                <w:lang w:val="en-GB"/>
              </w:rPr>
            </w:pPr>
            <w:r w:rsidRPr="3509CDBB" w:rsidR="754578D0">
              <w:rPr>
                <w:rFonts w:ascii="Calibri" w:hAnsi="Calibri" w:cs="Calibri"/>
                <w:color w:val="000000" w:themeColor="text1" w:themeTint="FF" w:themeShade="FF"/>
                <w:lang w:val="en-GB"/>
              </w:rPr>
              <w:t xml:space="preserve">                                                                                                             </w:t>
            </w:r>
            <w:r w:rsidRPr="3509CDBB" w:rsidR="754578D0">
              <w:rPr>
                <w:rFonts w:ascii="Calibri" w:hAnsi="Calibri" w:cs="Calibri"/>
                <w:color w:val="000000" w:themeColor="text1" w:themeTint="FF" w:themeShade="FF"/>
                <w:u w:val="single"/>
                <w:lang w:val="en-GB"/>
              </w:rPr>
              <w:t>Figure1:</w:t>
            </w:r>
            <w:r w:rsidRPr="3509CDBB" w:rsidR="754578D0">
              <w:rPr>
                <w:rFonts w:ascii="Calibri" w:hAnsi="Calibri" w:cs="Calibri"/>
                <w:color w:val="000000" w:themeColor="text1" w:themeTint="FF" w:themeShade="FF"/>
                <w:lang w:val="en-GB"/>
              </w:rPr>
              <w:t xml:space="preserve"> </w:t>
            </w:r>
            <w:r w:rsidRPr="3509CDBB" w:rsidR="3D64F5D9">
              <w:rPr>
                <w:rFonts w:ascii="Calibri" w:hAnsi="Calibri" w:cs="Calibri"/>
                <w:color w:val="000000" w:themeColor="text1" w:themeTint="FF" w:themeShade="FF"/>
                <w:lang w:val="en-GB"/>
              </w:rPr>
              <w:t>Consumers</w:t>
            </w:r>
            <w:r w:rsidRPr="3509CDBB" w:rsidR="754578D0">
              <w:rPr>
                <w:rFonts w:ascii="Calibri" w:hAnsi="Calibri" w:cs="Calibri"/>
                <w:color w:val="000000" w:themeColor="text1" w:themeTint="FF" w:themeShade="FF"/>
                <w:lang w:val="en-GB"/>
              </w:rPr>
              <w:t xml:space="preserve"> of climate services and </w:t>
            </w:r>
            <w:r w:rsidRPr="3509CDBB" w:rsidR="754578D0">
              <w:rPr>
                <w:rFonts w:ascii="Calibri" w:hAnsi="Calibri" w:cs="Calibri"/>
                <w:color w:val="000000" w:themeColor="text1" w:themeTint="FF" w:themeShade="FF"/>
                <w:lang w:val="en-GB"/>
              </w:rPr>
              <w:t>agro</w:t>
            </w:r>
            <w:r w:rsidRPr="3509CDBB" w:rsidR="754578D0">
              <w:rPr>
                <w:rFonts w:ascii="Calibri" w:hAnsi="Calibri" w:cs="Calibri"/>
                <w:color w:val="000000" w:themeColor="text1" w:themeTint="FF" w:themeShade="FF"/>
                <w:lang w:val="en-GB"/>
              </w:rPr>
              <w:t>-climatic adv</w:t>
            </w:r>
            <w:r w:rsidRPr="3509CDBB" w:rsidR="754578D0">
              <w:rPr>
                <w:rFonts w:ascii="Calibri" w:hAnsi="Calibri" w:cs="Calibri"/>
                <w:color w:val="000000" w:themeColor="text1" w:themeTint="FF" w:themeShade="FF"/>
                <w:lang w:val="en-GB"/>
              </w:rPr>
              <w:t xml:space="preserve">ice </w:t>
            </w:r>
            <w:r w:rsidRPr="3509CDBB" w:rsidR="754578D0">
              <w:rPr>
                <w:rFonts w:ascii="Calibri" w:hAnsi="Calibri" w:cs="Calibri"/>
                <w:color w:val="000000" w:themeColor="text1" w:themeTint="FF" w:themeShade="FF"/>
                <w:lang w:val="en-GB"/>
              </w:rPr>
              <w:t xml:space="preserve">in Burkina Faso </w:t>
            </w:r>
          </w:p>
        </w:tc>
        <w:tc>
          <w:tcPr>
            <w:tcW w:w="5055" w:type="dxa"/>
            <w:tcMar/>
          </w:tcPr>
          <w:p w:rsidR="07A2A3C2" w:rsidP="3509CDBB" w:rsidRDefault="07A2A3C2" w14:paraId="491CE275" w14:textId="681FFE04">
            <w:pPr>
              <w:pStyle w:val="Normal"/>
              <w:jc w:val="right"/>
            </w:pPr>
            <w:r w:rsidR="07A2A3C2">
              <w:drawing>
                <wp:inline wp14:editId="22039FE2" wp14:anchorId="18295EB9">
                  <wp:extent cx="3019425" cy="1982604"/>
                  <wp:effectExtent l="0" t="0" r="0" b="0"/>
                  <wp:docPr id="21005607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36706011"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054331277">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3019425" cy="1982604"/>
                          </a:xfrm>
                          <a:prstGeom xmlns:a="http://schemas.openxmlformats.org/drawingml/2006/main" prst="rect">
                            <a:avLst xmlns:a="http://schemas.openxmlformats.org/drawingml/2006/main"/>
                          </a:prstGeom>
                        </pic:spPr>
                      </pic:pic>
                    </a:graphicData>
                  </a:graphic>
                </wp:inline>
              </w:drawing>
            </w:r>
          </w:p>
        </w:tc>
      </w:tr>
    </w:tbl>
    <w:p w:rsidR="3509CDBB" w:rsidP="3509CDBB" w:rsidRDefault="3509CDBB" w14:paraId="5346C688" w14:textId="1CC8C468">
      <w:pPr>
        <w:pStyle w:val="Normal"/>
        <w:spacing w:before="120" w:after="120" w:line="240" w:lineRule="auto"/>
        <w:ind w:left="0"/>
        <w:jc w:val="right"/>
      </w:pPr>
    </w:p>
    <w:p w:rsidR="7470D9A1" w:rsidP="3509CDBB" w:rsidRDefault="7470D9A1" w14:paraId="77958075" w14:textId="10CF06C4">
      <w:pPr>
        <w:pStyle w:val="Normal"/>
        <w:spacing w:before="120" w:after="120" w:line="240" w:lineRule="auto"/>
        <w:ind w:left="0"/>
        <w:jc w:val="both"/>
      </w:pPr>
      <w:r w:rsidRPr="3509CDBB" w:rsidR="7470D9A1">
        <w:rPr>
          <w:rFonts w:ascii="Calibri" w:hAnsi="Calibri" w:cs="Calibri"/>
          <w:color w:val="000000" w:themeColor="text1" w:themeTint="FF" w:themeShade="FF"/>
          <w:lang w:val="en-US"/>
        </w:rPr>
        <w:t xml:space="preserve"> </w:t>
      </w:r>
    </w:p>
    <w:p w:rsidR="7470D9A1" w:rsidP="3509CDBB" w:rsidRDefault="7470D9A1" w14:paraId="451C6298" w14:textId="69AF52FD">
      <w:pPr>
        <w:pStyle w:val="Normal"/>
        <w:spacing w:before="120" w:after="120" w:line="240" w:lineRule="auto"/>
        <w:ind w:left="0"/>
        <w:jc w:val="both"/>
      </w:pPr>
      <w:r w:rsidRPr="3509CDBB" w:rsidR="7470D9A1">
        <w:rPr>
          <w:rFonts w:ascii="Calibri" w:hAnsi="Calibri" w:cs="Calibri"/>
          <w:color w:val="000000" w:themeColor="text1" w:themeTint="FF" w:themeShade="FF"/>
          <w:lang w:val="en-US"/>
        </w:rPr>
        <w:t xml:space="preserve"> </w:t>
      </w:r>
    </w:p>
    <w:p w:rsidR="3509CDBB" w:rsidP="3509CDBB" w:rsidRDefault="3509CDBB" w14:paraId="66F68A8E" w14:textId="72E63017">
      <w:pPr>
        <w:pStyle w:val="Normal"/>
        <w:spacing w:before="120" w:after="120" w:line="240" w:lineRule="auto"/>
        <w:ind w:left="0"/>
        <w:jc w:val="both"/>
        <w:rPr>
          <w:rFonts w:ascii="Calibri" w:hAnsi="Calibri" w:cs="Calibri"/>
          <w:color w:val="000000" w:themeColor="text1" w:themeTint="FF" w:themeShade="FF"/>
          <w:lang w:val="en-US"/>
        </w:rPr>
      </w:pPr>
    </w:p>
    <w:p w:rsidR="5DE72151" w:rsidP="3509CDBB" w:rsidRDefault="5DE72151" w14:paraId="75FF5A6E" w14:textId="0AFDAD8F">
      <w:pPr>
        <w:pStyle w:val="Normal"/>
        <w:spacing w:before="120" w:after="120" w:line="240" w:lineRule="auto"/>
        <w:ind w:left="0"/>
        <w:jc w:val="both"/>
        <w:rPr>
          <w:rFonts w:ascii="Calibri" w:hAnsi="Calibri" w:cs="Calibri"/>
          <w:color w:val="000000" w:themeColor="text1" w:themeTint="FF" w:themeShade="FF"/>
          <w:lang w:val="en-GB"/>
        </w:rPr>
      </w:pPr>
      <w:r w:rsidRPr="3509CDBB" w:rsidR="5DE72151">
        <w:rPr>
          <w:rFonts w:ascii="Calibri" w:hAnsi="Calibri" w:cs="Calibri"/>
          <w:color w:val="000000" w:themeColor="text1" w:themeTint="FF" w:themeShade="FF"/>
          <w:lang w:val="en-GB"/>
        </w:rPr>
        <w:t xml:space="preserve">Figure: </w:t>
      </w:r>
      <w:r w:rsidRPr="3509CDBB" w:rsidR="7B94C427">
        <w:rPr>
          <w:rFonts w:ascii="Calibri" w:hAnsi="Calibri" w:cs="Calibri"/>
          <w:color w:val="000000" w:themeColor="text1" w:themeTint="FF" w:themeShade="FF"/>
          <w:lang w:val="en-GB"/>
        </w:rPr>
        <w:t>AgData</w:t>
      </w:r>
      <w:r w:rsidRPr="3509CDBB" w:rsidR="7B94C427">
        <w:rPr>
          <w:rFonts w:ascii="Calibri" w:hAnsi="Calibri" w:cs="Calibri"/>
          <w:color w:val="000000" w:themeColor="text1" w:themeTint="FF" w:themeShade="FF"/>
          <w:lang w:val="en-GB"/>
        </w:rPr>
        <w:t xml:space="preserve"> Hub process in Burkina showing all the interactions</w:t>
      </w:r>
      <w:r w:rsidRPr="3509CDBB" w:rsidR="59BD9F00">
        <w:rPr>
          <w:rFonts w:ascii="Calibri" w:hAnsi="Calibri" w:cs="Calibri"/>
          <w:color w:val="000000" w:themeColor="text1" w:themeTint="FF" w:themeShade="FF"/>
          <w:lang w:val="en-GB"/>
        </w:rPr>
        <w:t xml:space="preserve"> from the governance bodies</w:t>
      </w:r>
      <w:r w:rsidRPr="3509CDBB" w:rsidR="7B94C427">
        <w:rPr>
          <w:rFonts w:ascii="Calibri" w:hAnsi="Calibri" w:cs="Calibri"/>
          <w:color w:val="000000" w:themeColor="text1" w:themeTint="FF" w:themeShade="FF"/>
          <w:lang w:val="en-GB"/>
        </w:rPr>
        <w:t xml:space="preserve"> </w:t>
      </w:r>
      <w:r w:rsidRPr="3509CDBB" w:rsidR="09C03870">
        <w:rPr>
          <w:rFonts w:ascii="Calibri" w:hAnsi="Calibri" w:cs="Calibri"/>
          <w:color w:val="000000" w:themeColor="text1" w:themeTint="FF" w:themeShade="FF"/>
          <w:lang w:val="en-GB"/>
        </w:rPr>
        <w:t xml:space="preserve">to the </w:t>
      </w:r>
      <w:r w:rsidRPr="3509CDBB" w:rsidR="2634D457">
        <w:rPr>
          <w:rFonts w:ascii="Calibri" w:hAnsi="Calibri" w:cs="Calibri"/>
          <w:color w:val="000000" w:themeColor="text1" w:themeTint="FF" w:themeShade="FF"/>
          <w:lang w:val="en-GB"/>
        </w:rPr>
        <w:t>end-users</w:t>
      </w:r>
      <w:r w:rsidRPr="3509CDBB" w:rsidR="09C03870">
        <w:rPr>
          <w:rFonts w:ascii="Calibri" w:hAnsi="Calibri" w:cs="Calibri"/>
          <w:color w:val="000000" w:themeColor="text1" w:themeTint="FF" w:themeShade="FF"/>
          <w:lang w:val="en-GB"/>
        </w:rPr>
        <w:t xml:space="preserve"> of climate </w:t>
      </w:r>
      <w:r w:rsidRPr="3509CDBB" w:rsidR="2793F731">
        <w:rPr>
          <w:rFonts w:ascii="Calibri" w:hAnsi="Calibri" w:cs="Calibri"/>
          <w:color w:val="000000" w:themeColor="text1" w:themeTint="FF" w:themeShade="FF"/>
          <w:lang w:val="en-GB"/>
        </w:rPr>
        <w:t>informations</w:t>
      </w:r>
      <w:r w:rsidRPr="3509CDBB" w:rsidR="003DF5BB">
        <w:rPr>
          <w:rFonts w:ascii="Calibri" w:hAnsi="Calibri" w:cs="Calibri"/>
          <w:color w:val="000000" w:themeColor="text1" w:themeTint="FF" w:themeShade="FF"/>
          <w:lang w:val="en-GB"/>
        </w:rPr>
        <w:t xml:space="preserve"> and </w:t>
      </w:r>
      <w:r w:rsidRPr="3509CDBB" w:rsidR="78C3DED5">
        <w:rPr>
          <w:rFonts w:ascii="Calibri" w:hAnsi="Calibri" w:cs="Calibri"/>
          <w:color w:val="000000" w:themeColor="text1" w:themeTint="FF" w:themeShade="FF"/>
          <w:lang w:val="en-GB"/>
        </w:rPr>
        <w:t>advisories</w:t>
      </w:r>
      <w:r w:rsidRPr="3509CDBB" w:rsidR="003DF5BB">
        <w:rPr>
          <w:rFonts w:ascii="Calibri" w:hAnsi="Calibri" w:cs="Calibri"/>
          <w:color w:val="000000" w:themeColor="text1" w:themeTint="FF" w:themeShade="FF"/>
          <w:lang w:val="en-GB"/>
        </w:rPr>
        <w:t xml:space="preserve"> services</w:t>
      </w:r>
      <w:r w:rsidRPr="3509CDBB" w:rsidR="08CEE773">
        <w:rPr>
          <w:rFonts w:ascii="Calibri" w:hAnsi="Calibri" w:cs="Calibri"/>
          <w:color w:val="000000" w:themeColor="text1" w:themeTint="FF" w:themeShade="FF"/>
          <w:lang w:val="en-GB"/>
        </w:rPr>
        <w:t xml:space="preserve">. </w:t>
      </w:r>
    </w:p>
    <w:p w:rsidR="7B94C427" w:rsidP="3509CDBB" w:rsidRDefault="7B94C427" w14:paraId="5C7DBC82" w14:textId="387DAAD9">
      <w:pPr>
        <w:pStyle w:val="Normal"/>
        <w:spacing w:before="120" w:after="120" w:line="240" w:lineRule="auto"/>
        <w:ind w:left="0"/>
        <w:jc w:val="both"/>
      </w:pPr>
      <w:r w:rsidR="7B94C427">
        <w:drawing>
          <wp:inline wp14:editId="063D9DBF" wp14:anchorId="694A5D43">
            <wp:extent cx="5724525" cy="1962150"/>
            <wp:effectExtent l="0" t="0" r="0" b="0"/>
            <wp:docPr id="16629131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2913148" name=""/>
                    <pic:cNvPicPr/>
                  </pic:nvPicPr>
                  <pic:blipFill>
                    <a:blip xmlns:r="http://schemas.openxmlformats.org/officeDocument/2006/relationships" r:embed="rId432116641">
                      <a:extLst>
                        <a:ext xmlns:a="http://schemas.openxmlformats.org/drawingml/2006/main" uri="{28A0092B-C50C-407E-A947-70E740481C1C}">
                          <a14:useLocalDpi xmlns:a14="http://schemas.microsoft.com/office/drawing/2010/main" val="0"/>
                        </a:ext>
                      </a:extLst>
                    </a:blip>
                    <a:stretch>
                      <a:fillRect/>
                    </a:stretch>
                  </pic:blipFill>
                  <pic:spPr>
                    <a:xfrm>
                      <a:off x="0" y="0"/>
                      <a:ext cx="5724525" cy="1962150"/>
                    </a:xfrm>
                    <a:prstGeom prst="rect">
                      <a:avLst/>
                    </a:prstGeom>
                  </pic:spPr>
                </pic:pic>
              </a:graphicData>
            </a:graphic>
          </wp:inline>
        </w:drawing>
      </w:r>
    </w:p>
    <w:p w:rsidR="462DED7A" w:rsidP="3509CDBB" w:rsidRDefault="462DED7A" w14:paraId="3F78CE02" w14:textId="09B80224">
      <w:pPr>
        <w:spacing w:before="0" w:beforeAutospacing="off" w:after="160" w:afterAutospacing="off" w:line="257" w:lineRule="auto"/>
        <w:jc w:val="both"/>
        <w:rPr>
          <w:rFonts w:ascii="Calibri" w:hAnsi="Calibri" w:eastAsia="Calibri" w:cs="Calibri"/>
          <w:b w:val="0"/>
          <w:bCs w:val="0"/>
          <w:i w:val="1"/>
          <w:iCs w:val="1"/>
          <w:noProof w:val="0"/>
          <w:sz w:val="22"/>
          <w:szCs w:val="22"/>
          <w:lang w:val="en-US"/>
        </w:rPr>
      </w:pPr>
      <w:r w:rsidRPr="3509CDBB" w:rsidR="462DED7A">
        <w:rPr>
          <w:rFonts w:ascii="Calibri" w:hAnsi="Calibri" w:eastAsia="Calibri" w:cs="Calibri"/>
          <w:b w:val="0"/>
          <w:bCs w:val="0"/>
          <w:i w:val="1"/>
          <w:iCs w:val="1"/>
          <w:noProof w:val="0"/>
          <w:sz w:val="22"/>
          <w:szCs w:val="22"/>
          <w:lang w:val="en-US"/>
        </w:rPr>
        <w:t>Needs assessment</w:t>
      </w:r>
    </w:p>
    <w:p w:rsidR="67FB9738" w:rsidP="3509CDBB" w:rsidRDefault="67FB9738" w14:paraId="503FDF10" w14:textId="1C8D9759">
      <w:pPr>
        <w:pStyle w:val="Normal"/>
        <w:suppressLineNumbers w:val="0"/>
        <w:bidi w:val="0"/>
        <w:spacing w:before="120" w:beforeAutospacing="off" w:after="120" w:afterAutospacing="off" w:line="240" w:lineRule="auto"/>
        <w:ind w:left="0" w:right="0"/>
        <w:jc w:val="both"/>
        <w:rPr>
          <w:rFonts w:ascii="Calibri" w:hAnsi="Calibri" w:cs="Calibri"/>
          <w:color w:val="000000" w:themeColor="text1" w:themeTint="FF" w:themeShade="FF"/>
          <w:lang w:val="en-GB"/>
        </w:rPr>
      </w:pPr>
      <w:r w:rsidRPr="3509CDBB" w:rsidR="67FB9738">
        <w:rPr>
          <w:rFonts w:ascii="Calibri" w:hAnsi="Calibri" w:cs="Calibri"/>
          <w:color w:val="000000" w:themeColor="text1" w:themeTint="FF" w:themeShade="FF"/>
          <w:lang w:val="en-GB"/>
        </w:rPr>
        <w:t xml:space="preserve">According to the World Bank report, the illiteracy rate among the population in Burkina Faso </w:t>
      </w:r>
      <w:r w:rsidRPr="3509CDBB" w:rsidR="67FB9738">
        <w:rPr>
          <w:rFonts w:ascii="Calibri" w:hAnsi="Calibri" w:cs="Calibri"/>
          <w:color w:val="000000" w:themeColor="text1" w:themeTint="FF" w:themeShade="FF"/>
          <w:lang w:val="en-GB"/>
        </w:rPr>
        <w:t>remains</w:t>
      </w:r>
      <w:r w:rsidRPr="3509CDBB" w:rsidR="67FB9738">
        <w:rPr>
          <w:rFonts w:ascii="Calibri" w:hAnsi="Calibri" w:cs="Calibri"/>
          <w:color w:val="000000" w:themeColor="text1" w:themeTint="FF" w:themeShade="FF"/>
          <w:lang w:val="en-GB"/>
        </w:rPr>
        <w:t xml:space="preserve"> </w:t>
      </w:r>
      <w:r w:rsidRPr="3509CDBB" w:rsidR="67FB9738">
        <w:rPr>
          <w:rFonts w:ascii="Calibri" w:hAnsi="Calibri" w:cs="Calibri"/>
          <w:color w:val="000000" w:themeColor="text1" w:themeTint="FF" w:themeShade="FF"/>
          <w:lang w:val="en-GB"/>
        </w:rPr>
        <w:t>very low</w:t>
      </w:r>
      <w:r w:rsidRPr="3509CDBB" w:rsidR="67FB9738">
        <w:rPr>
          <w:rFonts w:ascii="Calibri" w:hAnsi="Calibri" w:cs="Calibri"/>
          <w:color w:val="000000" w:themeColor="text1" w:themeTint="FF" w:themeShade="FF"/>
          <w:lang w:val="en-GB"/>
        </w:rPr>
        <w:t xml:space="preserve">, with a proportion of 64.0% in urban areas compared to 23.4% in rural areas (World Bank, 2019), where more than 80% of the agricultural population is concentrated. However, the assessment of climate information and </w:t>
      </w:r>
      <w:r w:rsidRPr="3509CDBB" w:rsidR="67FB9738">
        <w:rPr>
          <w:rFonts w:ascii="Calibri" w:hAnsi="Calibri" w:cs="Calibri"/>
          <w:color w:val="000000" w:themeColor="text1" w:themeTint="FF" w:themeShade="FF"/>
          <w:lang w:val="en-GB"/>
        </w:rPr>
        <w:t>agro</w:t>
      </w:r>
      <w:r w:rsidRPr="3509CDBB" w:rsidR="67FB9738">
        <w:rPr>
          <w:rFonts w:ascii="Calibri" w:hAnsi="Calibri" w:cs="Calibri"/>
          <w:color w:val="000000" w:themeColor="text1" w:themeTint="FF" w:themeShade="FF"/>
          <w:lang w:val="en-GB"/>
        </w:rPr>
        <w:t>-climatic service needs in Burkina Faso mentions the existence of digital platforms offering climate information and agro-climatic services, contrasting with the level of literacy.</w:t>
      </w:r>
      <w:r w:rsidRPr="3509CDBB" w:rsidR="1B4196D0">
        <w:rPr>
          <w:rFonts w:ascii="Calibri" w:hAnsi="Calibri" w:cs="Calibri"/>
          <w:color w:val="000000" w:themeColor="text1" w:themeTint="FF" w:themeShade="FF"/>
          <w:lang w:val="en-GB"/>
        </w:rPr>
        <w:t xml:space="preserve"> </w:t>
      </w:r>
      <w:r w:rsidRPr="3509CDBB" w:rsidR="62D1C93B">
        <w:rPr>
          <w:rFonts w:ascii="Calibri" w:hAnsi="Calibri" w:cs="Calibri"/>
          <w:color w:val="000000" w:themeColor="text1" w:themeTint="FF" w:themeShade="FF"/>
          <w:lang w:val="en-GB"/>
        </w:rPr>
        <w:t xml:space="preserve">In addition, the success of these platforms lies in the relaying of information within communities by resource persons trained in the use and dissemination of this climate information and </w:t>
      </w:r>
      <w:r w:rsidRPr="3509CDBB" w:rsidR="62D1C93B">
        <w:rPr>
          <w:rFonts w:ascii="Calibri" w:hAnsi="Calibri" w:cs="Calibri"/>
          <w:color w:val="000000" w:themeColor="text1" w:themeTint="FF" w:themeShade="FF"/>
          <w:lang w:val="en-GB"/>
        </w:rPr>
        <w:t>agro</w:t>
      </w:r>
      <w:r w:rsidRPr="3509CDBB" w:rsidR="62D1C93B">
        <w:rPr>
          <w:rFonts w:ascii="Calibri" w:hAnsi="Calibri" w:cs="Calibri"/>
          <w:color w:val="000000" w:themeColor="text1" w:themeTint="FF" w:themeShade="FF"/>
          <w:lang w:val="en-GB"/>
        </w:rPr>
        <w:t xml:space="preserve">-climatic services, which mitigates the barrier of illiteracy. This is why, </w:t>
      </w:r>
      <w:r w:rsidRPr="3509CDBB" w:rsidR="62D1C93B">
        <w:rPr>
          <w:rFonts w:ascii="Calibri" w:hAnsi="Calibri" w:cs="Calibri"/>
          <w:color w:val="000000" w:themeColor="text1" w:themeTint="FF" w:themeShade="FF"/>
          <w:lang w:val="en-GB"/>
        </w:rPr>
        <w:t>in the process of implementing</w:t>
      </w:r>
      <w:r w:rsidRPr="3509CDBB" w:rsidR="62D1C93B">
        <w:rPr>
          <w:rFonts w:ascii="Calibri" w:hAnsi="Calibri" w:cs="Calibri"/>
          <w:color w:val="000000" w:themeColor="text1" w:themeTint="FF" w:themeShade="FF"/>
          <w:lang w:val="en-GB"/>
        </w:rPr>
        <w:t xml:space="preserve"> the </w:t>
      </w:r>
      <w:r w:rsidRPr="3509CDBB" w:rsidR="62D1C93B">
        <w:rPr>
          <w:rFonts w:ascii="Calibri" w:hAnsi="Calibri" w:cs="Calibri"/>
          <w:color w:val="000000" w:themeColor="text1" w:themeTint="FF" w:themeShade="FF"/>
          <w:lang w:val="en-GB"/>
        </w:rPr>
        <w:t>AgData</w:t>
      </w:r>
      <w:r w:rsidRPr="3509CDBB" w:rsidR="62D1C93B">
        <w:rPr>
          <w:rFonts w:ascii="Calibri" w:hAnsi="Calibri" w:cs="Calibri"/>
          <w:color w:val="000000" w:themeColor="text1" w:themeTint="FF" w:themeShade="FF"/>
          <w:lang w:val="en-GB"/>
        </w:rPr>
        <w:t xml:space="preserve"> Hub, </w:t>
      </w:r>
      <w:r w:rsidRPr="3509CDBB" w:rsidR="62D1C93B">
        <w:rPr>
          <w:rFonts w:ascii="Calibri" w:hAnsi="Calibri" w:cs="Calibri"/>
          <w:color w:val="000000" w:themeColor="text1" w:themeTint="FF" w:themeShade="FF"/>
          <w:lang w:val="en-GB"/>
        </w:rPr>
        <w:t>an important role</w:t>
      </w:r>
      <w:r w:rsidRPr="3509CDBB" w:rsidR="62D1C93B">
        <w:rPr>
          <w:rFonts w:ascii="Calibri" w:hAnsi="Calibri" w:cs="Calibri"/>
          <w:color w:val="000000" w:themeColor="text1" w:themeTint="FF" w:themeShade="FF"/>
          <w:lang w:val="en-GB"/>
        </w:rPr>
        <w:t xml:space="preserve"> is given to community relays in Burkina Faso to </w:t>
      </w:r>
      <w:r w:rsidRPr="3509CDBB" w:rsidR="62D1C93B">
        <w:rPr>
          <w:rFonts w:ascii="Calibri" w:hAnsi="Calibri" w:cs="Calibri"/>
          <w:color w:val="000000" w:themeColor="text1" w:themeTint="FF" w:themeShade="FF"/>
          <w:lang w:val="en-GB"/>
        </w:rPr>
        <w:t>facilitate</w:t>
      </w:r>
      <w:r w:rsidRPr="3509CDBB" w:rsidR="62D1C93B">
        <w:rPr>
          <w:rFonts w:ascii="Calibri" w:hAnsi="Calibri" w:cs="Calibri"/>
          <w:color w:val="000000" w:themeColor="text1" w:themeTint="FF" w:themeShade="FF"/>
          <w:lang w:val="en-GB"/>
        </w:rPr>
        <w:t xml:space="preserve"> its use. Furthermore, ANAM, the main structure to produce climate information and </w:t>
      </w:r>
      <w:r w:rsidRPr="3509CDBB" w:rsidR="62D1C93B">
        <w:rPr>
          <w:rFonts w:ascii="Calibri" w:hAnsi="Calibri" w:cs="Calibri"/>
          <w:color w:val="000000" w:themeColor="text1" w:themeTint="FF" w:themeShade="FF"/>
          <w:lang w:val="en-GB"/>
        </w:rPr>
        <w:t>agro</w:t>
      </w:r>
      <w:r w:rsidRPr="3509CDBB" w:rsidR="62D1C93B">
        <w:rPr>
          <w:rFonts w:ascii="Calibri" w:hAnsi="Calibri" w:cs="Calibri"/>
          <w:color w:val="000000" w:themeColor="text1" w:themeTint="FF" w:themeShade="FF"/>
          <w:lang w:val="en-GB"/>
        </w:rPr>
        <w:t xml:space="preserve">-climatic services, will be the main entity responsible for the deployment, maintenance, management, and training of </w:t>
      </w:r>
      <w:r w:rsidRPr="3509CDBB" w:rsidR="62D1C93B">
        <w:rPr>
          <w:rFonts w:ascii="Calibri" w:hAnsi="Calibri" w:cs="Calibri"/>
          <w:color w:val="000000" w:themeColor="text1" w:themeTint="FF" w:themeShade="FF"/>
          <w:lang w:val="en-GB"/>
        </w:rPr>
        <w:t>AgHub</w:t>
      </w:r>
      <w:r w:rsidRPr="3509CDBB" w:rsidR="62D1C93B">
        <w:rPr>
          <w:rFonts w:ascii="Calibri" w:hAnsi="Calibri" w:cs="Calibri"/>
          <w:color w:val="000000" w:themeColor="text1" w:themeTint="FF" w:themeShade="FF"/>
          <w:lang w:val="en-GB"/>
        </w:rPr>
        <w:t xml:space="preserve"> Data users</w:t>
      </w:r>
      <w:r w:rsidRPr="3509CDBB" w:rsidR="62D1C93B">
        <w:rPr>
          <w:rFonts w:ascii="Calibri" w:hAnsi="Calibri" w:cs="Calibri"/>
          <w:color w:val="000000" w:themeColor="text1" w:themeTint="FF" w:themeShade="FF"/>
          <w:lang w:val="en-GB"/>
        </w:rPr>
        <w:t>.</w:t>
      </w:r>
      <w:r w:rsidRPr="3509CDBB" w:rsidR="7723DB9B">
        <w:rPr>
          <w:rFonts w:ascii="Calibri" w:hAnsi="Calibri" w:cs="Calibri"/>
          <w:color w:val="000000" w:themeColor="text1" w:themeTint="FF" w:themeShade="FF"/>
          <w:lang w:val="en-GB"/>
        </w:rPr>
        <w:t xml:space="preserve"> </w:t>
      </w:r>
      <w:r w:rsidRPr="3509CDBB" w:rsidR="4EF9C8F1">
        <w:rPr>
          <w:rFonts w:ascii="Calibri" w:hAnsi="Calibri" w:cs="Calibri"/>
          <w:color w:val="000000" w:themeColor="text1" w:themeTint="FF" w:themeShade="FF"/>
          <w:lang w:val="en-GB"/>
        </w:rPr>
        <w:t xml:space="preserve">It is in this sense that key shortcomings have been identified with palliative needs through the Strengths, Weaknesses, Opportunities, Threats (SWOT) </w:t>
      </w:r>
      <w:r w:rsidRPr="3509CDBB" w:rsidR="4EF9C8F1">
        <w:rPr>
          <w:rFonts w:ascii="Calibri" w:hAnsi="Calibri" w:cs="Calibri"/>
          <w:color w:val="000000" w:themeColor="text1" w:themeTint="FF" w:themeShade="FF"/>
          <w:lang w:val="en-GB"/>
        </w:rPr>
        <w:t>methodology</w:t>
      </w:r>
      <w:r w:rsidRPr="3509CDBB" w:rsidR="4EF9C8F1">
        <w:rPr>
          <w:rFonts w:ascii="Calibri" w:hAnsi="Calibri" w:cs="Calibri"/>
          <w:color w:val="000000" w:themeColor="text1" w:themeTint="FF" w:themeShade="FF"/>
          <w:lang w:val="en-GB"/>
        </w:rPr>
        <w:t>.</w:t>
      </w:r>
    </w:p>
    <w:p w:rsidR="001EC655" w:rsidP="3509CDBB" w:rsidRDefault="001EC655" w14:paraId="152F3B6F" w14:textId="6F7268B4">
      <w:pPr>
        <w:spacing w:before="0" w:beforeAutospacing="off" w:after="160" w:afterAutospacing="off" w:line="257" w:lineRule="auto"/>
        <w:jc w:val="both"/>
      </w:pPr>
      <w:r w:rsidRPr="3509CDBB" w:rsidR="001EC655">
        <w:rPr>
          <w:rFonts w:ascii="Calibri" w:hAnsi="Calibri" w:eastAsia="Calibri" w:cs="Calibri"/>
          <w:b w:val="1"/>
          <w:bCs w:val="1"/>
          <w:noProof w:val="0"/>
          <w:sz w:val="22"/>
          <w:szCs w:val="22"/>
          <w:lang w:val="en-US"/>
        </w:rPr>
        <w:t xml:space="preserve">Table 1: Current needs of Burkina  </w:t>
      </w:r>
      <w:r w:rsidRPr="3509CDBB" w:rsidR="001EC655">
        <w:rPr>
          <w:rFonts w:ascii="Calibri" w:hAnsi="Calibri" w:eastAsia="Calibri" w:cs="Calibri"/>
          <w:b w:val="1"/>
          <w:bCs w:val="1"/>
          <w:noProof w:val="0"/>
          <w:sz w:val="22"/>
          <w:szCs w:val="22"/>
          <w:lang w:val="en-US"/>
        </w:rPr>
        <w:t>AgData</w:t>
      </w:r>
      <w:r w:rsidRPr="3509CDBB" w:rsidR="001EC655">
        <w:rPr>
          <w:rFonts w:ascii="Calibri" w:hAnsi="Calibri" w:eastAsia="Calibri" w:cs="Calibri"/>
          <w:b w:val="1"/>
          <w:bCs w:val="1"/>
          <w:noProof w:val="0"/>
          <w:sz w:val="22"/>
          <w:szCs w:val="22"/>
          <w:lang w:val="en-US"/>
        </w:rPr>
        <w:t xml:space="preserve"> Hub.</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tblBorders>
        <w:tblLayout w:type="fixed"/>
        <w:tblLook w:val="04A0" w:firstRow="1" w:lastRow="0" w:firstColumn="1" w:lastColumn="0" w:noHBand="0" w:noVBand="1"/>
      </w:tblPr>
      <w:tblGrid>
        <w:gridCol w:w="1478"/>
        <w:gridCol w:w="3060"/>
        <w:gridCol w:w="4477"/>
      </w:tblGrid>
      <w:tr w:rsidR="3509CDBB" w:rsidTr="3509CDBB" w14:paraId="22C42C8A">
        <w:trPr>
          <w:trHeight w:val="300"/>
        </w:trPr>
        <w:tc>
          <w:tcPr>
            <w:tcW w:w="1478" w:type="dxa"/>
            <w:tcBorders>
              <w:bottom w:val="single" w:sz="8"/>
              <w:right w:val="nil"/>
            </w:tcBorders>
            <w:shd w:val="clear" w:color="auto" w:fill="3A7C22" w:themeFill="accent6" w:themeFillShade="BF"/>
            <w:tcMar>
              <w:top w:w="15" w:type="dxa"/>
              <w:left w:w="15" w:type="dxa"/>
              <w:bottom w:w="15" w:type="dxa"/>
              <w:right w:w="15" w:type="dxa"/>
            </w:tcMar>
            <w:vAlign w:val="center"/>
          </w:tcPr>
          <w:p w:rsidR="3509CDBB" w:rsidP="3509CDBB" w:rsidRDefault="3509CDBB" w14:paraId="10F56BB8" w14:textId="6E59C23E">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Component</w:t>
            </w:r>
          </w:p>
        </w:tc>
        <w:tc>
          <w:tcPr>
            <w:tcW w:w="3060" w:type="dxa"/>
            <w:tcBorders>
              <w:left w:val="nil"/>
              <w:bottom w:val="single" w:sz="8"/>
              <w:right w:val="nil"/>
            </w:tcBorders>
            <w:shd w:val="clear" w:color="auto" w:fill="3A7C22" w:themeFill="accent6" w:themeFillShade="BF"/>
            <w:tcMar>
              <w:top w:w="15" w:type="dxa"/>
              <w:left w:w="15" w:type="dxa"/>
              <w:bottom w:w="15" w:type="dxa"/>
              <w:right w:w="15" w:type="dxa"/>
            </w:tcMar>
            <w:vAlign w:val="center"/>
          </w:tcPr>
          <w:p w:rsidR="3509CDBB" w:rsidP="3509CDBB" w:rsidRDefault="3509CDBB" w14:paraId="30A25E72" w14:textId="38A1442A">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Status (2024)</w:t>
            </w:r>
          </w:p>
        </w:tc>
        <w:tc>
          <w:tcPr>
            <w:tcW w:w="4477" w:type="dxa"/>
            <w:tcBorders>
              <w:left w:val="nil"/>
              <w:bottom w:val="single" w:sz="8"/>
            </w:tcBorders>
            <w:shd w:val="clear" w:color="auto" w:fill="3A7C22" w:themeFill="accent6" w:themeFillShade="BF"/>
            <w:tcMar>
              <w:top w:w="15" w:type="dxa"/>
              <w:left w:w="15" w:type="dxa"/>
              <w:bottom w:w="15" w:type="dxa"/>
              <w:right w:w="15" w:type="dxa"/>
            </w:tcMar>
            <w:vAlign w:val="center"/>
          </w:tcPr>
          <w:p w:rsidR="3509CDBB" w:rsidP="3509CDBB" w:rsidRDefault="3509CDBB" w14:paraId="54C05C48" w14:textId="0B405125">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Gap / Need</w:t>
            </w:r>
          </w:p>
        </w:tc>
      </w:tr>
      <w:tr w:rsidR="3509CDBB" w:rsidTr="3509CDBB" w14:paraId="67942F03">
        <w:trPr>
          <w:trHeight w:val="300"/>
        </w:trPr>
        <w:tc>
          <w:tcPr>
            <w:tcW w:w="1478" w:type="dxa"/>
            <w:tcBorders>
              <w:top w:val="single" w:sz="8"/>
              <w:bottom w:val="nil"/>
              <w:right w:val="nil"/>
            </w:tcBorders>
            <w:tcMar>
              <w:top w:w="15" w:type="dxa"/>
              <w:left w:w="15" w:type="dxa"/>
              <w:bottom w:w="15" w:type="dxa"/>
              <w:right w:w="15" w:type="dxa"/>
            </w:tcMar>
            <w:vAlign w:val="center"/>
          </w:tcPr>
          <w:p w:rsidR="3509CDBB" w:rsidP="3509CDBB" w:rsidRDefault="3509CDBB" w14:paraId="4AF4C1E5" w14:textId="1B3F0E17">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Data Infrastructure</w:t>
            </w:r>
          </w:p>
        </w:tc>
        <w:tc>
          <w:tcPr>
            <w:tcW w:w="3060" w:type="dxa"/>
            <w:tcBorders>
              <w:top w:val="single" w:sz="8"/>
              <w:left w:val="nil"/>
              <w:bottom w:val="nil"/>
              <w:right w:val="nil"/>
            </w:tcBorders>
            <w:tcMar>
              <w:top w:w="15" w:type="dxa"/>
              <w:left w:w="15" w:type="dxa"/>
              <w:bottom w:w="15" w:type="dxa"/>
              <w:right w:w="15" w:type="dxa"/>
            </w:tcMar>
            <w:vAlign w:val="center"/>
          </w:tcPr>
          <w:p w:rsidR="5E2D8226" w:rsidP="3509CDBB" w:rsidRDefault="5E2D8226" w14:paraId="3A507C18" w14:textId="269D0F46">
            <w:pPr>
              <w:spacing w:before="0" w:beforeAutospacing="off" w:after="160" w:afterAutospacing="off" w:line="276" w:lineRule="auto"/>
              <w:rPr>
                <w:rFonts w:ascii="Calibri" w:hAnsi="Calibri" w:eastAsia="Calibri" w:cs="Calibri"/>
                <w:sz w:val="22"/>
                <w:szCs w:val="22"/>
              </w:rPr>
            </w:pPr>
            <w:r w:rsidRPr="3509CDBB" w:rsidR="5E2D8226">
              <w:rPr>
                <w:rFonts w:ascii="Calibri" w:hAnsi="Calibri" w:eastAsia="Calibri" w:cs="Calibri"/>
                <w:sz w:val="22"/>
                <w:szCs w:val="22"/>
              </w:rPr>
              <w:t>10</w:t>
            </w:r>
            <w:r w:rsidRPr="3509CDBB" w:rsidR="3509CDBB">
              <w:rPr>
                <w:rFonts w:ascii="Calibri" w:hAnsi="Calibri" w:eastAsia="Calibri" w:cs="Calibri"/>
                <w:sz w:val="22"/>
                <w:szCs w:val="22"/>
              </w:rPr>
              <w:t xml:space="preserve"> synoptic stations; </w:t>
            </w:r>
            <w:r w:rsidRPr="3509CDBB" w:rsidR="14C7925F">
              <w:rPr>
                <w:rFonts w:ascii="Calibri" w:hAnsi="Calibri" w:eastAsia="Calibri" w:cs="Calibri"/>
                <w:sz w:val="22"/>
                <w:szCs w:val="22"/>
              </w:rPr>
              <w:t>AN</w:t>
            </w:r>
            <w:r w:rsidRPr="3509CDBB" w:rsidR="3509CDBB">
              <w:rPr>
                <w:rFonts w:ascii="Calibri" w:hAnsi="Calibri" w:eastAsia="Calibri" w:cs="Calibri"/>
                <w:sz w:val="22"/>
                <w:szCs w:val="22"/>
              </w:rPr>
              <w:t>A</w:t>
            </w:r>
            <w:r w:rsidRPr="3509CDBB" w:rsidR="14C7925F">
              <w:rPr>
                <w:rFonts w:ascii="Calibri" w:hAnsi="Calibri" w:eastAsia="Calibri" w:cs="Calibri"/>
                <w:sz w:val="22"/>
                <w:szCs w:val="22"/>
              </w:rPr>
              <w:t>M</w:t>
            </w:r>
            <w:r w:rsidRPr="3509CDBB" w:rsidR="3509CDBB">
              <w:rPr>
                <w:rFonts w:ascii="Calibri" w:hAnsi="Calibri" w:eastAsia="Calibri" w:cs="Calibri"/>
                <w:sz w:val="22"/>
                <w:szCs w:val="22"/>
              </w:rPr>
              <w:t xml:space="preserve"> </w:t>
            </w:r>
            <w:r w:rsidRPr="3509CDBB" w:rsidR="20E8B736">
              <w:rPr>
                <w:rFonts w:ascii="Calibri" w:hAnsi="Calibri" w:eastAsia="Calibri" w:cs="Calibri"/>
                <w:sz w:val="22"/>
                <w:szCs w:val="22"/>
              </w:rPr>
              <w:t>,</w:t>
            </w:r>
            <w:r w:rsidRPr="3509CDBB" w:rsidR="20E8B736">
              <w:rPr>
                <w:rFonts w:ascii="Calibri" w:hAnsi="Calibri" w:eastAsia="Calibri" w:cs="Calibri"/>
                <w:sz w:val="22"/>
                <w:szCs w:val="22"/>
              </w:rPr>
              <w:t xml:space="preserve"> ARGYMET data</w:t>
            </w:r>
            <w:r w:rsidRPr="3509CDBB" w:rsidR="3509CDBB">
              <w:rPr>
                <w:rFonts w:ascii="Calibri" w:hAnsi="Calibri" w:eastAsia="Calibri" w:cs="Calibri"/>
                <w:sz w:val="22"/>
                <w:szCs w:val="22"/>
              </w:rPr>
              <w:t xml:space="preserve"> access; ADP networks</w:t>
            </w:r>
          </w:p>
        </w:tc>
        <w:tc>
          <w:tcPr>
            <w:tcW w:w="4477" w:type="dxa"/>
            <w:tcBorders>
              <w:top w:val="single" w:sz="8"/>
              <w:left w:val="nil"/>
              <w:bottom w:val="nil"/>
            </w:tcBorders>
            <w:tcMar>
              <w:top w:w="15" w:type="dxa"/>
              <w:left w:w="15" w:type="dxa"/>
              <w:bottom w:w="15" w:type="dxa"/>
              <w:right w:w="15" w:type="dxa"/>
            </w:tcMar>
            <w:vAlign w:val="center"/>
          </w:tcPr>
          <w:p w:rsidR="3509CDBB" w:rsidP="3509CDBB" w:rsidRDefault="3509CDBB" w14:paraId="23483FC3" w14:textId="369BB002">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Expand coverage in underserved zones; integrate disparate systems; ensure real-time data transmission</w:t>
            </w:r>
          </w:p>
        </w:tc>
      </w:tr>
      <w:tr w:rsidR="3509CDBB" w:rsidTr="3509CDBB" w14:paraId="4299112C">
        <w:trPr>
          <w:trHeight w:val="300"/>
        </w:trPr>
        <w:tc>
          <w:tcPr>
            <w:tcW w:w="1478" w:type="dxa"/>
            <w:tcBorders>
              <w:top w:val="nil"/>
              <w:bottom w:val="nil"/>
              <w:right w:val="nil"/>
            </w:tcBorders>
            <w:tcMar>
              <w:top w:w="15" w:type="dxa"/>
              <w:left w:w="15" w:type="dxa"/>
              <w:bottom w:w="15" w:type="dxa"/>
              <w:right w:w="15" w:type="dxa"/>
            </w:tcMar>
            <w:vAlign w:val="center"/>
          </w:tcPr>
          <w:p w:rsidR="3509CDBB" w:rsidP="3509CDBB" w:rsidRDefault="3509CDBB" w14:paraId="2A123A51" w14:textId="35B194DF">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Forecasting Capacity</w:t>
            </w:r>
          </w:p>
        </w:tc>
        <w:tc>
          <w:tcPr>
            <w:tcW w:w="3060" w:type="dxa"/>
            <w:tcBorders>
              <w:top w:val="nil"/>
              <w:left w:val="nil"/>
              <w:bottom w:val="nil"/>
              <w:right w:val="nil"/>
            </w:tcBorders>
            <w:tcMar>
              <w:top w:w="15" w:type="dxa"/>
              <w:left w:w="15" w:type="dxa"/>
              <w:bottom w:w="15" w:type="dxa"/>
              <w:right w:w="15" w:type="dxa"/>
            </w:tcMar>
            <w:vAlign w:val="center"/>
          </w:tcPr>
          <w:p w:rsidR="3509CDBB" w:rsidP="3509CDBB" w:rsidRDefault="3509CDBB" w14:paraId="661953E5" w14:textId="4F704661">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Seasonal ,</w:t>
            </w:r>
            <w:r w:rsidRPr="3509CDBB" w:rsidR="3509CDBB">
              <w:rPr>
                <w:rFonts w:ascii="Calibri" w:hAnsi="Calibri" w:eastAsia="Calibri" w:cs="Calibri"/>
                <w:sz w:val="22"/>
                <w:szCs w:val="22"/>
              </w:rPr>
              <w:t xml:space="preserve"> </w:t>
            </w:r>
            <w:r w:rsidRPr="3509CDBB" w:rsidR="4C29DE95">
              <w:rPr>
                <w:rFonts w:ascii="Calibri" w:hAnsi="Calibri" w:eastAsia="Calibri" w:cs="Calibri"/>
                <w:sz w:val="22"/>
                <w:szCs w:val="22"/>
              </w:rPr>
              <w:t>decadal</w:t>
            </w:r>
            <w:r w:rsidRPr="3509CDBB" w:rsidR="3509CDBB">
              <w:rPr>
                <w:rFonts w:ascii="Calibri" w:hAnsi="Calibri" w:eastAsia="Calibri" w:cs="Calibri"/>
                <w:sz w:val="22"/>
                <w:szCs w:val="22"/>
              </w:rPr>
              <w:t xml:space="preserve">, daily products by </w:t>
            </w:r>
            <w:r w:rsidRPr="3509CDBB" w:rsidR="68D0D1EE">
              <w:rPr>
                <w:rFonts w:ascii="Calibri" w:hAnsi="Calibri" w:eastAsia="Calibri" w:cs="Calibri"/>
                <w:sz w:val="22"/>
                <w:szCs w:val="22"/>
              </w:rPr>
              <w:t>ANAM</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4A5C17E1" w14:textId="0BF0CB73">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Downscale to LGA level; improve short-range accuracy; develop livestock/rangeland products</w:t>
            </w:r>
          </w:p>
        </w:tc>
      </w:tr>
      <w:tr w:rsidR="3509CDBB" w:rsidTr="3509CDBB" w14:paraId="0E9CA267">
        <w:trPr>
          <w:trHeight w:val="300"/>
        </w:trPr>
        <w:tc>
          <w:tcPr>
            <w:tcW w:w="1478" w:type="dxa"/>
            <w:tcBorders>
              <w:top w:val="nil"/>
              <w:bottom w:val="nil"/>
              <w:right w:val="nil"/>
            </w:tcBorders>
            <w:tcMar>
              <w:top w:w="15" w:type="dxa"/>
              <w:left w:w="15" w:type="dxa"/>
              <w:bottom w:w="15" w:type="dxa"/>
              <w:right w:w="15" w:type="dxa"/>
            </w:tcMar>
            <w:vAlign w:val="center"/>
          </w:tcPr>
          <w:p w:rsidR="3509CDBB" w:rsidP="3509CDBB" w:rsidRDefault="3509CDBB" w14:paraId="3869CAE8" w14:textId="02983C89">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Digital Platforms</w:t>
            </w:r>
          </w:p>
        </w:tc>
        <w:tc>
          <w:tcPr>
            <w:tcW w:w="3060" w:type="dxa"/>
            <w:tcBorders>
              <w:top w:val="nil"/>
              <w:left w:val="nil"/>
              <w:bottom w:val="nil"/>
              <w:right w:val="nil"/>
            </w:tcBorders>
            <w:tcMar>
              <w:top w:w="15" w:type="dxa"/>
              <w:left w:w="15" w:type="dxa"/>
              <w:bottom w:w="15" w:type="dxa"/>
              <w:right w:w="15" w:type="dxa"/>
            </w:tcMar>
            <w:vAlign w:val="center"/>
          </w:tcPr>
          <w:p w:rsidR="6B020D73" w:rsidP="3509CDBB" w:rsidRDefault="6B020D73" w14:paraId="271791EE" w14:textId="04987D8B">
            <w:pPr>
              <w:spacing w:before="0" w:beforeAutospacing="off" w:after="160" w:afterAutospacing="off" w:line="276" w:lineRule="auto"/>
              <w:rPr>
                <w:rFonts w:ascii="Calibri" w:hAnsi="Calibri" w:eastAsia="Calibri" w:cs="Calibri"/>
                <w:sz w:val="22"/>
                <w:szCs w:val="22"/>
              </w:rPr>
            </w:pPr>
            <w:r w:rsidRPr="3509CDBB" w:rsidR="6B020D73">
              <w:rPr>
                <w:rFonts w:ascii="Calibri" w:hAnsi="Calibri" w:eastAsia="Calibri" w:cs="Calibri"/>
                <w:sz w:val="22"/>
                <w:szCs w:val="22"/>
              </w:rPr>
              <w:t>ANAM</w:t>
            </w:r>
            <w:r w:rsidRPr="3509CDBB" w:rsidR="3509CDBB">
              <w:rPr>
                <w:rFonts w:ascii="Calibri" w:hAnsi="Calibri" w:eastAsia="Calibri" w:cs="Calibri"/>
                <w:sz w:val="22"/>
                <w:szCs w:val="22"/>
              </w:rPr>
              <w:t xml:space="preserve"> website,</w:t>
            </w:r>
            <w:r w:rsidRPr="3509CDBB" w:rsidR="506E4E70">
              <w:rPr>
                <w:rFonts w:ascii="Calibri" w:hAnsi="Calibri" w:eastAsia="Calibri" w:cs="Calibri"/>
                <w:sz w:val="22"/>
                <w:szCs w:val="22"/>
              </w:rPr>
              <w:t>Garbal</w:t>
            </w:r>
            <w:r w:rsidRPr="3509CDBB" w:rsidR="3509CDBB">
              <w:rPr>
                <w:rFonts w:ascii="Calibri" w:hAnsi="Calibri" w:eastAsia="Calibri" w:cs="Calibri"/>
                <w:sz w:val="22"/>
                <w:szCs w:val="22"/>
              </w:rPr>
              <w:t xml:space="preserve"> portals, private apps</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3AEDF4FD" w14:textId="187A961A">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Build unified Hub with APIs; ensure interoperability; develop public dashboard</w:t>
            </w:r>
          </w:p>
        </w:tc>
      </w:tr>
      <w:tr w:rsidR="3509CDBB" w:rsidTr="3509CDBB" w14:paraId="565A8BC8">
        <w:trPr>
          <w:trHeight w:val="300"/>
        </w:trPr>
        <w:tc>
          <w:tcPr>
            <w:tcW w:w="1478" w:type="dxa"/>
            <w:tcBorders>
              <w:top w:val="nil"/>
              <w:bottom w:val="nil"/>
              <w:right w:val="nil"/>
            </w:tcBorders>
            <w:tcMar>
              <w:top w:w="15" w:type="dxa"/>
              <w:left w:w="15" w:type="dxa"/>
              <w:bottom w:w="15" w:type="dxa"/>
              <w:right w:w="15" w:type="dxa"/>
            </w:tcMar>
            <w:vAlign w:val="center"/>
          </w:tcPr>
          <w:p w:rsidR="3509CDBB" w:rsidP="3509CDBB" w:rsidRDefault="3509CDBB" w14:paraId="2AE1C679" w14:textId="74D26D47">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Connectivity</w:t>
            </w:r>
          </w:p>
        </w:tc>
        <w:tc>
          <w:tcPr>
            <w:tcW w:w="3060" w:type="dxa"/>
            <w:tcBorders>
              <w:top w:val="nil"/>
              <w:left w:val="nil"/>
              <w:bottom w:val="nil"/>
              <w:right w:val="nil"/>
            </w:tcBorders>
            <w:tcMar>
              <w:top w:w="15" w:type="dxa"/>
              <w:left w:w="15" w:type="dxa"/>
              <w:bottom w:w="15" w:type="dxa"/>
              <w:right w:w="15" w:type="dxa"/>
            </w:tcMar>
            <w:vAlign w:val="center"/>
          </w:tcPr>
          <w:p w:rsidR="6A13AA98" w:rsidP="3509CDBB" w:rsidRDefault="6A13AA98" w14:paraId="17DA3FD2" w14:textId="45DFF057">
            <w:pPr>
              <w:spacing w:before="0" w:beforeAutospacing="off" w:after="160" w:afterAutospacing="off" w:line="276" w:lineRule="auto"/>
              <w:rPr>
                <w:rFonts w:ascii="Calibri" w:hAnsi="Calibri" w:eastAsia="Calibri" w:cs="Calibri"/>
                <w:sz w:val="22"/>
                <w:szCs w:val="22"/>
              </w:rPr>
            </w:pPr>
            <w:r w:rsidRPr="3509CDBB" w:rsidR="6A13AA98">
              <w:rPr>
                <w:rFonts w:ascii="Calibri" w:hAnsi="Calibri" w:eastAsia="Calibri" w:cs="Calibri"/>
                <w:sz w:val="22"/>
                <w:szCs w:val="22"/>
              </w:rPr>
              <w:t>30</w:t>
            </w:r>
            <w:r w:rsidRPr="3509CDBB" w:rsidR="3509CDBB">
              <w:rPr>
                <w:rFonts w:ascii="Calibri" w:hAnsi="Calibri" w:eastAsia="Calibri" w:cs="Calibri"/>
                <w:sz w:val="22"/>
                <w:szCs w:val="22"/>
              </w:rPr>
              <w:t>%+ mobile penetration; &lt;</w:t>
            </w:r>
            <w:r w:rsidRPr="3509CDBB" w:rsidR="40BE6B24">
              <w:rPr>
                <w:rFonts w:ascii="Calibri" w:hAnsi="Calibri" w:eastAsia="Calibri" w:cs="Calibri"/>
                <w:sz w:val="22"/>
                <w:szCs w:val="22"/>
              </w:rPr>
              <w:t>10</w:t>
            </w:r>
            <w:r w:rsidRPr="3509CDBB" w:rsidR="3509CDBB">
              <w:rPr>
                <w:rFonts w:ascii="Calibri" w:hAnsi="Calibri" w:eastAsia="Calibri" w:cs="Calibri"/>
                <w:sz w:val="22"/>
                <w:szCs w:val="22"/>
              </w:rPr>
              <w:t>% rural internet</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3EB12DA3" w14:textId="7876A94A">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Expand rural broadband; strengthen USSD/SMS infrastructure; scale radio networks</w:t>
            </w:r>
          </w:p>
        </w:tc>
      </w:tr>
      <w:tr w:rsidR="3509CDBB" w:rsidTr="3509CDBB" w14:paraId="2917D4E4">
        <w:trPr>
          <w:trHeight w:val="300"/>
        </w:trPr>
        <w:tc>
          <w:tcPr>
            <w:tcW w:w="1478" w:type="dxa"/>
            <w:tcBorders>
              <w:top w:val="nil"/>
              <w:bottom w:val="nil"/>
              <w:right w:val="nil"/>
            </w:tcBorders>
            <w:tcMar>
              <w:top w:w="15" w:type="dxa"/>
              <w:left w:w="15" w:type="dxa"/>
              <w:bottom w:w="15" w:type="dxa"/>
              <w:right w:w="15" w:type="dxa"/>
            </w:tcMar>
            <w:vAlign w:val="center"/>
          </w:tcPr>
          <w:p w:rsidR="3509CDBB" w:rsidP="3509CDBB" w:rsidRDefault="3509CDBB" w14:paraId="0B64858E" w14:textId="3B9CAB62">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Human Resources</w:t>
            </w:r>
          </w:p>
        </w:tc>
        <w:tc>
          <w:tcPr>
            <w:tcW w:w="3060" w:type="dxa"/>
            <w:tcBorders>
              <w:top w:val="nil"/>
              <w:left w:val="nil"/>
              <w:bottom w:val="nil"/>
              <w:right w:val="nil"/>
            </w:tcBorders>
            <w:tcMar>
              <w:top w:w="15" w:type="dxa"/>
              <w:left w:w="15" w:type="dxa"/>
              <w:bottom w:w="15" w:type="dxa"/>
              <w:right w:w="15" w:type="dxa"/>
            </w:tcMar>
            <w:vAlign w:val="center"/>
          </w:tcPr>
          <w:p w:rsidR="3509CDBB" w:rsidP="3509CDBB" w:rsidRDefault="3509CDBB" w14:paraId="54705370" w14:textId="442FE0B0">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 xml:space="preserve">200+ meteorologists; understaffed </w:t>
            </w:r>
            <w:r w:rsidRPr="3509CDBB" w:rsidR="7784AF42">
              <w:rPr>
                <w:rFonts w:ascii="Calibri" w:hAnsi="Calibri" w:eastAsia="Calibri" w:cs="Calibri"/>
                <w:sz w:val="22"/>
                <w:szCs w:val="22"/>
              </w:rPr>
              <w:t>ANAM</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663D9C78" w14:textId="5E950433">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Train 500+ staff in data science, agroclimatology; recruit livestock extension specialists</w:t>
            </w:r>
          </w:p>
        </w:tc>
      </w:tr>
      <w:tr w:rsidR="3509CDBB" w:rsidTr="3509CDBB" w14:paraId="3B65A5F0">
        <w:trPr>
          <w:trHeight w:val="300"/>
        </w:trPr>
        <w:tc>
          <w:tcPr>
            <w:tcW w:w="1478" w:type="dxa"/>
            <w:tcBorders>
              <w:top w:val="nil"/>
              <w:bottom w:val="nil"/>
              <w:right w:val="nil"/>
            </w:tcBorders>
            <w:tcMar>
              <w:top w:w="15" w:type="dxa"/>
              <w:left w:w="15" w:type="dxa"/>
              <w:bottom w:w="15" w:type="dxa"/>
              <w:right w:w="15" w:type="dxa"/>
            </w:tcMar>
            <w:vAlign w:val="center"/>
          </w:tcPr>
          <w:p w:rsidR="3509CDBB" w:rsidP="3509CDBB" w:rsidRDefault="3509CDBB" w14:paraId="533B0571" w14:textId="1184F7FF">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Institutional Coordination</w:t>
            </w:r>
          </w:p>
        </w:tc>
        <w:tc>
          <w:tcPr>
            <w:tcW w:w="3060" w:type="dxa"/>
            <w:tcBorders>
              <w:top w:val="nil"/>
              <w:left w:val="nil"/>
              <w:bottom w:val="nil"/>
              <w:right w:val="nil"/>
            </w:tcBorders>
            <w:tcMar>
              <w:top w:w="15" w:type="dxa"/>
              <w:left w:w="15" w:type="dxa"/>
              <w:bottom w:w="15" w:type="dxa"/>
              <w:right w:w="15" w:type="dxa"/>
            </w:tcMar>
            <w:vAlign w:val="center"/>
          </w:tcPr>
          <w:p w:rsidR="3509CDBB" w:rsidP="3509CDBB" w:rsidRDefault="3509CDBB" w14:paraId="33D6196E" w14:textId="3ED5BDC0">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Multiple agencies; weak data-sharing protocols</w:t>
            </w:r>
          </w:p>
        </w:tc>
        <w:tc>
          <w:tcPr>
            <w:tcW w:w="4477" w:type="dxa"/>
            <w:tcBorders>
              <w:top w:val="nil"/>
              <w:left w:val="nil"/>
              <w:bottom w:val="nil"/>
            </w:tcBorders>
            <w:tcMar>
              <w:top w:w="15" w:type="dxa"/>
              <w:left w:w="15" w:type="dxa"/>
              <w:bottom w:w="15" w:type="dxa"/>
              <w:right w:w="15" w:type="dxa"/>
            </w:tcMar>
            <w:vAlign w:val="center"/>
          </w:tcPr>
          <w:p w:rsidR="3509CDBB" w:rsidP="3509CDBB" w:rsidRDefault="3509CDBB" w14:paraId="50ACB5C9" w14:textId="639EBCBD">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 xml:space="preserve">Formalize </w:t>
            </w:r>
            <w:r w:rsidRPr="3509CDBB" w:rsidR="3509CDBB">
              <w:rPr>
                <w:rFonts w:ascii="Calibri" w:hAnsi="Calibri" w:eastAsia="Calibri" w:cs="Calibri"/>
                <w:sz w:val="22"/>
                <w:szCs w:val="22"/>
              </w:rPr>
              <w:t>MoUs</w:t>
            </w:r>
            <w:r w:rsidRPr="3509CDBB" w:rsidR="3509CDBB">
              <w:rPr>
                <w:rFonts w:ascii="Calibri" w:hAnsi="Calibri" w:eastAsia="Calibri" w:cs="Calibri"/>
                <w:sz w:val="22"/>
                <w:szCs w:val="22"/>
              </w:rPr>
              <w:t xml:space="preserve">; </w:t>
            </w:r>
            <w:r w:rsidRPr="3509CDBB" w:rsidR="3509CDBB">
              <w:rPr>
                <w:rFonts w:ascii="Calibri" w:hAnsi="Calibri" w:eastAsia="Calibri" w:cs="Calibri"/>
                <w:sz w:val="22"/>
                <w:szCs w:val="22"/>
              </w:rPr>
              <w:t>establish</w:t>
            </w:r>
            <w:r w:rsidRPr="3509CDBB" w:rsidR="3509CDBB">
              <w:rPr>
                <w:rFonts w:ascii="Calibri" w:hAnsi="Calibri" w:eastAsia="Calibri" w:cs="Calibri"/>
                <w:sz w:val="22"/>
                <w:szCs w:val="22"/>
              </w:rPr>
              <w:t xml:space="preserve"> Hub governance board; clarify roles and SLAs (Service Level Agreements)</w:t>
            </w:r>
          </w:p>
        </w:tc>
      </w:tr>
      <w:tr w:rsidR="3509CDBB" w:rsidTr="3509CDBB" w14:paraId="74BC6B0F">
        <w:trPr>
          <w:trHeight w:val="300"/>
        </w:trPr>
        <w:tc>
          <w:tcPr>
            <w:tcW w:w="1478" w:type="dxa"/>
            <w:tcBorders>
              <w:top w:val="nil"/>
              <w:right w:val="nil"/>
            </w:tcBorders>
            <w:tcMar>
              <w:top w:w="15" w:type="dxa"/>
              <w:left w:w="15" w:type="dxa"/>
              <w:bottom w:w="15" w:type="dxa"/>
              <w:right w:w="15" w:type="dxa"/>
            </w:tcMar>
            <w:vAlign w:val="center"/>
          </w:tcPr>
          <w:p w:rsidR="3509CDBB" w:rsidP="3509CDBB" w:rsidRDefault="3509CDBB" w14:paraId="43C8D9F5" w14:textId="79B4E61C">
            <w:pPr>
              <w:spacing w:before="0" w:beforeAutospacing="off" w:after="160" w:afterAutospacing="off" w:line="276" w:lineRule="auto"/>
              <w:rPr>
                <w:rFonts w:ascii="Calibri" w:hAnsi="Calibri" w:eastAsia="Calibri" w:cs="Calibri"/>
                <w:b w:val="1"/>
                <w:bCs w:val="1"/>
                <w:sz w:val="22"/>
                <w:szCs w:val="22"/>
              </w:rPr>
            </w:pPr>
            <w:r w:rsidRPr="3509CDBB" w:rsidR="3509CDBB">
              <w:rPr>
                <w:rFonts w:ascii="Calibri" w:hAnsi="Calibri" w:eastAsia="Calibri" w:cs="Calibri"/>
                <w:b w:val="1"/>
                <w:bCs w:val="1"/>
                <w:sz w:val="22"/>
                <w:szCs w:val="22"/>
              </w:rPr>
              <w:t>Funding</w:t>
            </w:r>
          </w:p>
        </w:tc>
        <w:tc>
          <w:tcPr>
            <w:tcW w:w="3060" w:type="dxa"/>
            <w:tcBorders>
              <w:top w:val="nil"/>
              <w:left w:val="nil"/>
              <w:right w:val="nil"/>
            </w:tcBorders>
            <w:tcMar>
              <w:top w:w="15" w:type="dxa"/>
              <w:left w:w="15" w:type="dxa"/>
              <w:bottom w:w="15" w:type="dxa"/>
              <w:right w:w="15" w:type="dxa"/>
            </w:tcMar>
            <w:vAlign w:val="center"/>
          </w:tcPr>
          <w:p w:rsidR="3509CDBB" w:rsidP="3509CDBB" w:rsidRDefault="3509CDBB" w14:paraId="61424DDD" w14:textId="01A5E6A6">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Project-dependent; limited O&amp;M budgets</w:t>
            </w:r>
          </w:p>
        </w:tc>
        <w:tc>
          <w:tcPr>
            <w:tcW w:w="4477" w:type="dxa"/>
            <w:tcBorders>
              <w:top w:val="nil"/>
              <w:left w:val="nil"/>
            </w:tcBorders>
            <w:tcMar>
              <w:top w:w="15" w:type="dxa"/>
              <w:left w:w="15" w:type="dxa"/>
              <w:bottom w:w="15" w:type="dxa"/>
              <w:right w:w="15" w:type="dxa"/>
            </w:tcMar>
            <w:vAlign w:val="center"/>
          </w:tcPr>
          <w:p w:rsidR="3509CDBB" w:rsidP="3509CDBB" w:rsidRDefault="3509CDBB" w14:paraId="7A82012C" w14:textId="205A3C8E">
            <w:pPr>
              <w:spacing w:before="0" w:beforeAutospacing="off" w:after="160" w:afterAutospacing="off" w:line="276" w:lineRule="auto"/>
              <w:rPr>
                <w:rFonts w:ascii="Calibri" w:hAnsi="Calibri" w:eastAsia="Calibri" w:cs="Calibri"/>
                <w:sz w:val="22"/>
                <w:szCs w:val="22"/>
              </w:rPr>
            </w:pPr>
            <w:r w:rsidRPr="3509CDBB" w:rsidR="3509CDBB">
              <w:rPr>
                <w:rFonts w:ascii="Calibri" w:hAnsi="Calibri" w:eastAsia="Calibri" w:cs="Calibri"/>
                <w:sz w:val="22"/>
                <w:szCs w:val="22"/>
              </w:rPr>
              <w:t>Secure recurrent government allocation; mobilize donor co-financing</w:t>
            </w:r>
          </w:p>
        </w:tc>
      </w:tr>
    </w:tbl>
    <w:p w:rsidR="3509CDBB" w:rsidP="3509CDBB" w:rsidRDefault="3509CDBB" w14:paraId="610C5C67" w14:textId="74863A2E">
      <w:pPr>
        <w:spacing w:before="0" w:beforeAutospacing="off" w:after="160" w:afterAutospacing="off" w:line="257" w:lineRule="auto"/>
        <w:jc w:val="both"/>
        <w:rPr>
          <w:rFonts w:ascii="Calibri" w:hAnsi="Calibri" w:eastAsia="Calibri" w:cs="Calibri"/>
          <w:b w:val="1"/>
          <w:bCs w:val="1"/>
          <w:noProof w:val="0"/>
          <w:sz w:val="22"/>
          <w:szCs w:val="22"/>
          <w:lang w:val="en-US"/>
        </w:rPr>
      </w:pPr>
    </w:p>
    <w:p w:rsidR="1CC09DB3" w:rsidP="3509CDBB" w:rsidRDefault="1CC09DB3" w14:paraId="3184CCB9" w14:textId="2611B170">
      <w:pPr>
        <w:pStyle w:val="Normal"/>
        <w:suppressLineNumbers w:val="0"/>
        <w:bidi w:val="0"/>
        <w:spacing w:before="0" w:beforeAutospacing="off" w:after="160" w:afterAutospacing="off" w:line="257" w:lineRule="auto"/>
        <w:ind w:left="0" w:right="0"/>
        <w:jc w:val="both"/>
        <w:rPr>
          <w:rFonts w:ascii="Calibri" w:hAnsi="Calibri" w:eastAsia="Calibri" w:cs="Calibri" w:asciiTheme="minorAscii" w:hAnsiTheme="minorAscii" w:eastAsiaTheme="minorAscii" w:cstheme="minorBidi"/>
          <w:b w:val="0"/>
          <w:bCs w:val="0"/>
          <w:i w:val="1"/>
          <w:iCs w:val="1"/>
          <w:noProof w:val="0"/>
          <w:color w:val="auto"/>
          <w:sz w:val="22"/>
          <w:szCs w:val="22"/>
          <w:lang w:val="en-US" w:eastAsia="en-US" w:bidi="ar-SA"/>
        </w:rPr>
      </w:pPr>
      <w:r w:rsidRPr="3509CDBB" w:rsidR="1CC09DB3">
        <w:rPr>
          <w:rFonts w:ascii="Calibri" w:hAnsi="Calibri" w:eastAsia="Calibri" w:cs="Calibri" w:asciiTheme="minorAscii" w:hAnsiTheme="minorAscii" w:eastAsiaTheme="minorAscii" w:cstheme="minorBidi"/>
          <w:b w:val="0"/>
          <w:bCs w:val="0"/>
          <w:i w:val="1"/>
          <w:iCs w:val="1"/>
          <w:noProof w:val="0"/>
          <w:color w:val="auto"/>
          <w:sz w:val="22"/>
          <w:szCs w:val="22"/>
          <w:lang w:val="en-US" w:eastAsia="en-US" w:bidi="ar-SA"/>
        </w:rPr>
        <w:t>S</w:t>
      </w:r>
      <w:r w:rsidRPr="3509CDBB" w:rsidR="1CC09DB3">
        <w:rPr>
          <w:rFonts w:ascii="Calibri" w:hAnsi="Calibri" w:eastAsia="Calibri" w:cs="Calibri" w:asciiTheme="minorAscii" w:hAnsiTheme="minorAscii" w:eastAsiaTheme="minorAscii" w:cstheme="minorBidi"/>
          <w:b w:val="0"/>
          <w:bCs w:val="0"/>
          <w:i w:val="1"/>
          <w:iCs w:val="1"/>
          <w:noProof w:val="0"/>
          <w:color w:val="auto"/>
          <w:sz w:val="22"/>
          <w:szCs w:val="22"/>
          <w:lang w:val="en-US" w:eastAsia="en-US" w:bidi="ar-SA"/>
        </w:rPr>
        <w:t>ustainability</w:t>
      </w:r>
      <w:r w:rsidRPr="3509CDBB" w:rsidR="1CC09DB3">
        <w:rPr>
          <w:rFonts w:ascii="Calibri" w:hAnsi="Calibri" w:eastAsia="Calibri" w:cs="Calibri" w:asciiTheme="minorAscii" w:hAnsiTheme="minorAscii" w:eastAsiaTheme="minorAscii" w:cstheme="minorBidi"/>
          <w:b w:val="0"/>
          <w:bCs w:val="0"/>
          <w:i w:val="1"/>
          <w:iCs w:val="1"/>
          <w:noProof w:val="0"/>
          <w:color w:val="auto"/>
          <w:sz w:val="22"/>
          <w:szCs w:val="22"/>
          <w:lang w:val="en-US" w:eastAsia="en-US" w:bidi="ar-SA"/>
        </w:rPr>
        <w:t xml:space="preserve"> and in</w:t>
      </w:r>
      <w:r w:rsidRPr="3509CDBB" w:rsidR="1CC09DB3">
        <w:rPr>
          <w:rFonts w:ascii="Calibri" w:hAnsi="Calibri" w:eastAsia="Calibri" w:cs="Calibri" w:asciiTheme="minorAscii" w:hAnsiTheme="minorAscii" w:eastAsiaTheme="minorAscii" w:cstheme="minorBidi"/>
          <w:b w:val="0"/>
          <w:bCs w:val="0"/>
          <w:i w:val="1"/>
          <w:iCs w:val="1"/>
          <w:noProof w:val="0"/>
          <w:color w:val="auto"/>
          <w:sz w:val="22"/>
          <w:szCs w:val="22"/>
          <w:lang w:val="en-US" w:eastAsia="en-US" w:bidi="ar-SA"/>
        </w:rPr>
        <w:t xml:space="preserve">stitutionalization </w:t>
      </w:r>
    </w:p>
    <w:p w:rsidR="1CC09DB3" w:rsidP="3509CDBB" w:rsidRDefault="1CC09DB3" w14:paraId="3ADC2E0B" w14:textId="2766AEC4">
      <w:pPr>
        <w:pStyle w:val="Normal"/>
        <w:spacing w:before="0" w:beforeAutospacing="off" w:after="160" w:afterAutospacing="off" w:line="257" w:lineRule="auto"/>
        <w:jc w:val="both"/>
      </w:pPr>
      <w:r w:rsidRPr="3509CDBB" w:rsidR="1CC09DB3">
        <w:rPr>
          <w:rFonts w:ascii="Calibri" w:hAnsi="Calibri" w:eastAsia="Calibri" w:cs="Calibri"/>
          <w:b w:val="1"/>
          <w:bCs w:val="1"/>
          <w:noProof w:val="0"/>
          <w:sz w:val="22"/>
          <w:szCs w:val="22"/>
          <w:lang w:val="en-US"/>
        </w:rPr>
        <w:t xml:space="preserve"> </w:t>
      </w:r>
    </w:p>
    <w:p w:rsidR="1CC09DB3" w:rsidP="3509CDBB" w:rsidRDefault="1CC09DB3" w14:paraId="223B1323" w14:textId="686909F7">
      <w:pPr>
        <w:pStyle w:val="Normal"/>
        <w:spacing w:before="0" w:beforeAutospacing="off" w:after="160" w:afterAutospacing="off" w:line="257" w:lineRule="auto"/>
        <w:jc w:val="both"/>
        <w:rPr>
          <w:rFonts w:ascii="Calibri" w:hAnsi="Calibri" w:eastAsia="Calibri" w:cs="Calibri"/>
          <w:b w:val="0"/>
          <w:bCs w:val="0"/>
          <w:noProof w:val="0"/>
          <w:sz w:val="22"/>
          <w:szCs w:val="22"/>
          <w:lang w:val="en-US"/>
        </w:rPr>
      </w:pP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 xml:space="preserve">The sustainability of Burkina Faso's CIS/AAS system, including the </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AgData</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 xml:space="preserve"> Hub, will depend on its integration into national strategies such as the NSPs of key ministries (</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Agriculture+Digital</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 xml:space="preserve"> </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Economy+Territorial</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 xml:space="preserve"> Administration and Mobility). NGOs and international organizations could also provide crucial support for this sustainability by continuing their regulatory </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support but</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 xml:space="preserve"> offering </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new technology</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 xml:space="preserve"> transfers. Open APIs should also enable other actors, such as those in the private sector, to develop commercial services such as credit, insurance, and input financing, while developing agricultural service centers and stimulating technological innovation. The </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AgData</w:t>
      </w:r>
      <w:r w:rsidRPr="3509CDBB" w:rsidR="1CC09DB3">
        <w:rPr>
          <w:rFonts w:ascii="Calibri" w:hAnsi="Calibri" w:eastAsia="Calibri" w:cs="Calibri" w:asciiTheme="minorAscii" w:hAnsiTheme="minorAscii" w:eastAsiaTheme="minorAscii" w:cstheme="minorBidi"/>
          <w:b w:val="0"/>
          <w:bCs w:val="0"/>
          <w:noProof w:val="0"/>
          <w:color w:val="auto"/>
          <w:sz w:val="22"/>
          <w:szCs w:val="22"/>
          <w:lang w:val="en-US" w:eastAsia="en-US" w:bidi="ar-SA"/>
        </w:rPr>
        <w:t xml:space="preserve"> Hub will thus evolve into a permanent and institutionalized platform that will support resilient and digitized agri-food systems in Burkina Faso.   </w:t>
      </w:r>
    </w:p>
    <w:p w:rsidR="68A8C0F9" w:rsidP="3509CDBB" w:rsidRDefault="68A8C0F9" w14:paraId="16BD4616" w14:textId="68DAD0C8">
      <w:pPr>
        <w:pStyle w:val="Normal"/>
        <w:suppressLineNumbers w:val="0"/>
        <w:bidi w:val="0"/>
        <w:spacing w:before="0" w:beforeAutospacing="off" w:after="160" w:afterAutospacing="off" w:line="257" w:lineRule="auto"/>
        <w:ind w:left="0" w:right="0"/>
        <w:jc w:val="both"/>
        <w:rPr>
          <w:rFonts w:ascii="Calibri" w:hAnsi="Calibri" w:eastAsia="Calibri" w:cs="Calibri"/>
          <w:b w:val="0"/>
          <w:bCs w:val="0"/>
          <w:i w:val="1"/>
          <w:iCs w:val="1"/>
          <w:noProof w:val="0"/>
          <w:sz w:val="22"/>
          <w:szCs w:val="22"/>
          <w:lang w:val="en-US"/>
        </w:rPr>
      </w:pPr>
      <w:r w:rsidRPr="3509CDBB" w:rsidR="68A8C0F9">
        <w:rPr>
          <w:rFonts w:ascii="Calibri" w:hAnsi="Calibri" w:eastAsia="Calibri" w:cs="Calibri"/>
          <w:b w:val="0"/>
          <w:bCs w:val="0"/>
          <w:i w:val="1"/>
          <w:iCs w:val="1"/>
          <w:noProof w:val="0"/>
          <w:sz w:val="22"/>
          <w:szCs w:val="22"/>
          <w:lang w:val="en-US"/>
        </w:rPr>
        <w:t>Risk mitigation</w:t>
      </w:r>
    </w:p>
    <w:p w:rsidR="68A8C0F9" w:rsidP="3509CDBB" w:rsidRDefault="68A8C0F9" w14:paraId="365C90EA" w14:textId="28121203">
      <w:pPr>
        <w:pStyle w:val="Normal"/>
        <w:suppressLineNumbers w:val="0"/>
        <w:bidi w:val="0"/>
        <w:spacing w:before="0" w:beforeAutospacing="off" w:after="160" w:afterAutospacing="off" w:line="257" w:lineRule="auto"/>
        <w:ind w:left="0" w:right="0"/>
        <w:jc w:val="both"/>
        <w:rPr>
          <w:rFonts w:ascii="Calibri" w:hAnsi="Calibri" w:eastAsia="Calibri" w:cs="Calibri" w:asciiTheme="minorAscii" w:hAnsiTheme="minorAscii" w:eastAsiaTheme="minorAscii" w:cstheme="minorBidi"/>
          <w:b w:val="0"/>
          <w:bCs w:val="0"/>
          <w:i w:val="1"/>
          <w:iCs w:val="1"/>
          <w:noProof w:val="0"/>
          <w:color w:val="auto"/>
          <w:sz w:val="22"/>
          <w:szCs w:val="22"/>
          <w:lang w:val="en-US" w:eastAsia="en-US" w:bidi="ar-SA"/>
        </w:rPr>
      </w:pPr>
      <w:r w:rsidRPr="3509CDBB" w:rsidR="68A8C0F9">
        <w:rPr>
          <w:rFonts w:ascii="Calibri" w:hAnsi="Calibri" w:eastAsia="Calibri" w:cs="Calibri"/>
          <w:b w:val="0"/>
          <w:bCs w:val="0"/>
          <w:noProof w:val="0"/>
          <w:sz w:val="22"/>
          <w:szCs w:val="22"/>
          <w:lang w:val="en-US"/>
        </w:rPr>
        <w:t xml:space="preserve">From an institutional perspective in Burkina Faso, overlaps and lack of coordination between ministries could slow down the adoption of emerging technologies. In addition, the main risks </w:t>
      </w:r>
      <w:r w:rsidRPr="3509CDBB" w:rsidR="68A8C0F9">
        <w:rPr>
          <w:rFonts w:ascii="Calibri" w:hAnsi="Calibri" w:eastAsia="Calibri" w:cs="Calibri"/>
          <w:b w:val="0"/>
          <w:bCs w:val="0"/>
          <w:noProof w:val="0"/>
          <w:sz w:val="22"/>
          <w:szCs w:val="22"/>
          <w:lang w:val="en-US"/>
        </w:rPr>
        <w:t>identified</w:t>
      </w:r>
      <w:r w:rsidRPr="3509CDBB" w:rsidR="68A8C0F9">
        <w:rPr>
          <w:rFonts w:ascii="Calibri" w:hAnsi="Calibri" w:eastAsia="Calibri" w:cs="Calibri"/>
          <w:b w:val="0"/>
          <w:bCs w:val="0"/>
          <w:noProof w:val="0"/>
          <w:sz w:val="22"/>
          <w:szCs w:val="22"/>
          <w:lang w:val="en-US"/>
        </w:rPr>
        <w:t xml:space="preserve"> are poor data quality and fragmentation, insufficient capacity, and uncertainties related to long-term financing. Limited internet access in rural areas, the </w:t>
      </w:r>
      <w:r w:rsidRPr="3509CDBB" w:rsidR="68A8C0F9">
        <w:rPr>
          <w:rFonts w:ascii="Calibri" w:hAnsi="Calibri" w:eastAsia="Calibri" w:cs="Calibri"/>
          <w:b w:val="0"/>
          <w:bCs w:val="0"/>
          <w:noProof w:val="0"/>
          <w:sz w:val="22"/>
          <w:szCs w:val="22"/>
          <w:lang w:val="en-US"/>
        </w:rPr>
        <w:t>high cost</w:t>
      </w:r>
      <w:r w:rsidRPr="3509CDBB" w:rsidR="68A8C0F9">
        <w:rPr>
          <w:rFonts w:ascii="Calibri" w:hAnsi="Calibri" w:eastAsia="Calibri" w:cs="Calibri"/>
          <w:b w:val="0"/>
          <w:bCs w:val="0"/>
          <w:noProof w:val="0"/>
          <w:sz w:val="22"/>
          <w:szCs w:val="22"/>
          <w:lang w:val="en-US"/>
        </w:rPr>
        <w:t xml:space="preserve"> of the internet, and low levels of digital literacy risk excluding smallholders, while persistent difficulties in data collection and validation could undermine confidence in the system.  To mitigate these risks, Burkina Faso intends to implement structured capacity-building programs, stronger data governance frameworks, and cross-cutting platforms that actively involve private sector actors </w:t>
      </w:r>
      <w:r w:rsidRPr="3509CDBB" w:rsidR="68A8C0F9">
        <w:rPr>
          <w:rFonts w:ascii="Calibri" w:hAnsi="Calibri" w:eastAsia="Calibri" w:cs="Calibri"/>
          <w:b w:val="0"/>
          <w:bCs w:val="0"/>
          <w:noProof w:val="0"/>
          <w:sz w:val="22"/>
          <w:szCs w:val="22"/>
          <w:lang w:val="en-US"/>
        </w:rPr>
        <w:t>and, above all, community</w:t>
      </w:r>
      <w:r w:rsidRPr="3509CDBB" w:rsidR="68A8C0F9">
        <w:rPr>
          <w:rFonts w:ascii="Calibri" w:hAnsi="Calibri" w:eastAsia="Calibri" w:cs="Calibri"/>
          <w:b w:val="0"/>
          <w:bCs w:val="0"/>
          <w:noProof w:val="0"/>
          <w:sz w:val="22"/>
          <w:szCs w:val="22"/>
          <w:lang w:val="en-US"/>
        </w:rPr>
        <w:t xml:space="preserve"> actors to ensure both the sustainability and widespread adoption of the Hub.</w:t>
      </w:r>
    </w:p>
    <w:p w:rsidR="3509CDBB" w:rsidP="3509CDBB" w:rsidRDefault="3509CDBB" w14:paraId="019171A3" w14:textId="50583F63">
      <w:pPr>
        <w:pStyle w:val="Normal"/>
        <w:spacing w:before="0" w:beforeAutospacing="off" w:after="160" w:afterAutospacing="off" w:line="257" w:lineRule="auto"/>
        <w:jc w:val="both"/>
        <w:rPr>
          <w:rFonts w:ascii="Calibri" w:hAnsi="Calibri" w:eastAsia="Calibri" w:cs="Calibri"/>
          <w:b w:val="0"/>
          <w:bCs w:val="0"/>
          <w:noProof w:val="0"/>
          <w:sz w:val="22"/>
          <w:szCs w:val="22"/>
          <w:lang w:val="en-US"/>
        </w:rPr>
      </w:pPr>
    </w:p>
    <w:p w:rsidR="0749332F" w:rsidP="3509CDBB" w:rsidRDefault="0749332F" w14:paraId="4B520DE7" w14:textId="07522AE5">
      <w:pPr>
        <w:pStyle w:val="Normal"/>
        <w:suppressLineNumbers w:val="0"/>
        <w:bidi w:val="0"/>
        <w:spacing w:before="0" w:beforeAutospacing="off" w:after="160" w:afterAutospacing="off" w:line="257" w:lineRule="auto"/>
        <w:ind w:left="0" w:right="0"/>
        <w:jc w:val="both"/>
        <w:rPr>
          <w:rFonts w:ascii="Calibri" w:hAnsi="Calibri" w:eastAsia="Calibri" w:cs="Calibri"/>
          <w:b w:val="0"/>
          <w:bCs w:val="0"/>
          <w:i w:val="1"/>
          <w:iCs w:val="1"/>
          <w:noProof w:val="0"/>
          <w:sz w:val="22"/>
          <w:szCs w:val="22"/>
          <w:lang w:val="en-US"/>
        </w:rPr>
      </w:pPr>
      <w:r w:rsidRPr="3509CDBB" w:rsidR="0749332F">
        <w:rPr>
          <w:rFonts w:ascii="Calibri" w:hAnsi="Calibri" w:eastAsia="Calibri" w:cs="Calibri"/>
          <w:b w:val="0"/>
          <w:bCs w:val="0"/>
          <w:i w:val="1"/>
          <w:iCs w:val="1"/>
          <w:noProof w:val="0"/>
          <w:sz w:val="22"/>
          <w:szCs w:val="22"/>
          <w:lang w:val="en-US"/>
        </w:rPr>
        <w:t xml:space="preserve">The way forward  </w:t>
      </w:r>
      <w:r w:rsidRPr="3509CDBB" w:rsidR="0749332F">
        <w:rPr>
          <w:rFonts w:ascii="Calibri" w:hAnsi="Calibri" w:eastAsia="Calibri" w:cs="Calibri"/>
          <w:b w:val="0"/>
          <w:bCs w:val="0"/>
          <w:noProof w:val="0"/>
          <w:sz w:val="22"/>
          <w:szCs w:val="22"/>
          <w:lang w:val="en-US"/>
        </w:rPr>
        <w:t xml:space="preserve"> </w:t>
      </w:r>
    </w:p>
    <w:p w:rsidR="0749332F" w:rsidP="3509CDBB" w:rsidRDefault="0749332F" w14:paraId="500295A7" w14:textId="0D3F7710">
      <w:pPr>
        <w:pStyle w:val="Normal"/>
        <w:spacing w:before="0" w:beforeAutospacing="off" w:after="160" w:afterAutospacing="off" w:line="257" w:lineRule="auto"/>
        <w:jc w:val="both"/>
      </w:pPr>
      <w:r w:rsidRPr="3509CDBB" w:rsidR="0749332F">
        <w:rPr>
          <w:rFonts w:ascii="Calibri" w:hAnsi="Calibri" w:eastAsia="Calibri" w:cs="Calibri"/>
          <w:b w:val="0"/>
          <w:bCs w:val="0"/>
          <w:noProof w:val="0"/>
          <w:sz w:val="22"/>
          <w:szCs w:val="22"/>
          <w:lang w:val="en-US"/>
        </w:rPr>
        <w:t xml:space="preserve">The way forward for the Burkina </w:t>
      </w:r>
      <w:r w:rsidRPr="3509CDBB" w:rsidR="0749332F">
        <w:rPr>
          <w:rFonts w:ascii="Calibri" w:hAnsi="Calibri" w:eastAsia="Calibri" w:cs="Calibri"/>
          <w:b w:val="0"/>
          <w:bCs w:val="0"/>
          <w:noProof w:val="0"/>
          <w:sz w:val="22"/>
          <w:szCs w:val="22"/>
          <w:lang w:val="en-US"/>
        </w:rPr>
        <w:t>AgData</w:t>
      </w:r>
      <w:r w:rsidRPr="3509CDBB" w:rsidR="0749332F">
        <w:rPr>
          <w:rFonts w:ascii="Calibri" w:hAnsi="Calibri" w:eastAsia="Calibri" w:cs="Calibri"/>
          <w:b w:val="0"/>
          <w:bCs w:val="0"/>
          <w:noProof w:val="0"/>
          <w:sz w:val="22"/>
          <w:szCs w:val="22"/>
          <w:lang w:val="en-US"/>
        </w:rPr>
        <w:t xml:space="preserve"> Hub is to implement the roadmap with ANAM and key stakeholders through progressive steps that align concurrently with the national strategic plans of the Ministries of Agriculture, Digital Economy, and Territorial Administration and </w:t>
      </w:r>
      <w:r w:rsidRPr="3509CDBB" w:rsidR="0749332F">
        <w:rPr>
          <w:rFonts w:ascii="Calibri" w:hAnsi="Calibri" w:eastAsia="Calibri" w:cs="Calibri"/>
          <w:b w:val="0"/>
          <w:bCs w:val="0"/>
          <w:noProof w:val="0"/>
          <w:sz w:val="22"/>
          <w:szCs w:val="22"/>
          <w:lang w:val="en-US"/>
        </w:rPr>
        <w:t>Mobility on</w:t>
      </w:r>
      <w:r w:rsidRPr="3509CDBB" w:rsidR="0749332F">
        <w:rPr>
          <w:rFonts w:ascii="Calibri" w:hAnsi="Calibri" w:eastAsia="Calibri" w:cs="Calibri"/>
          <w:b w:val="0"/>
          <w:bCs w:val="0"/>
          <w:noProof w:val="0"/>
          <w:sz w:val="22"/>
          <w:szCs w:val="22"/>
          <w:lang w:val="en-US"/>
        </w:rPr>
        <w:t xml:space="preserve"> digitized agri-food systems. </w:t>
      </w:r>
      <w:r w:rsidRPr="3509CDBB" w:rsidR="0749332F">
        <w:rPr>
          <w:rFonts w:ascii="Calibri" w:hAnsi="Calibri" w:eastAsia="Calibri" w:cs="Calibri"/>
          <w:b w:val="0"/>
          <w:bCs w:val="0"/>
          <w:noProof w:val="0"/>
          <w:sz w:val="22"/>
          <w:szCs w:val="22"/>
          <w:lang w:val="en-US"/>
        </w:rPr>
        <w:t>This will involve mobilizing both technical and financial resources, taking into account the roadmap that will be clearly produced, while focusing on the primary needs of end users.</w:t>
      </w:r>
      <w:r w:rsidRPr="3509CDBB" w:rsidR="0749332F">
        <w:rPr>
          <w:rFonts w:ascii="Calibri" w:hAnsi="Calibri" w:eastAsia="Calibri" w:cs="Calibri"/>
          <w:b w:val="0"/>
          <w:bCs w:val="0"/>
          <w:noProof w:val="0"/>
          <w:sz w:val="22"/>
          <w:szCs w:val="22"/>
          <w:lang w:val="en-US"/>
        </w:rPr>
        <w:t xml:space="preserve"> This is why, at the operational level, </w:t>
      </w:r>
      <w:r w:rsidRPr="3509CDBB" w:rsidR="0749332F">
        <w:rPr>
          <w:rFonts w:ascii="Calibri" w:hAnsi="Calibri" w:eastAsia="Calibri" w:cs="Calibri"/>
          <w:b w:val="0"/>
          <w:bCs w:val="0"/>
          <w:noProof w:val="0"/>
          <w:sz w:val="22"/>
          <w:szCs w:val="22"/>
          <w:lang w:val="en-US"/>
        </w:rPr>
        <w:t>AgHub</w:t>
      </w:r>
      <w:r w:rsidRPr="3509CDBB" w:rsidR="0749332F">
        <w:rPr>
          <w:rFonts w:ascii="Calibri" w:hAnsi="Calibri" w:eastAsia="Calibri" w:cs="Calibri"/>
          <w:b w:val="0"/>
          <w:bCs w:val="0"/>
          <w:noProof w:val="0"/>
          <w:sz w:val="22"/>
          <w:szCs w:val="22"/>
          <w:lang w:val="en-US"/>
        </w:rPr>
        <w:t xml:space="preserve"> Data must be built on a system that is interoperable with other existing platforms, while offering ease and flexibility for its understanding and manipulation by the community.   At the same time, it is necessary to accelerate capacity building for agricultural technicians and veterinarians, who in turn will provide support for transferring skills to community agents. The well-known network of agents at the community level is essential for reaching the last mile of livestock farmers and agricultural producers.   </w:t>
      </w:r>
    </w:p>
    <w:p w:rsidR="3509CDBB" w:rsidP="3509CDBB" w:rsidRDefault="3509CDBB" w14:paraId="737670F7" w14:textId="43623B44">
      <w:pPr>
        <w:spacing w:before="0" w:beforeAutospacing="off" w:after="160" w:afterAutospacing="off" w:line="257" w:lineRule="auto"/>
        <w:jc w:val="both"/>
        <w:rPr>
          <w:rFonts w:ascii="Calibri" w:hAnsi="Calibri" w:eastAsia="Calibri" w:cs="Calibri"/>
          <w:b w:val="1"/>
          <w:bCs w:val="1"/>
          <w:noProof w:val="0"/>
          <w:sz w:val="22"/>
          <w:szCs w:val="22"/>
          <w:lang w:val="en-US"/>
        </w:rPr>
      </w:pPr>
    </w:p>
    <w:p w:rsidR="4E41F655" w:rsidP="3509CDBB" w:rsidRDefault="4E41F655" w14:paraId="62332224" w14:textId="696ED784">
      <w:pPr>
        <w:spacing w:before="120" w:after="120" w:line="240" w:lineRule="auto"/>
        <w:jc w:val="both"/>
        <w:rPr>
          <w:rFonts w:ascii="Calibri" w:hAnsi="Calibri" w:cs="Calibri"/>
          <w:b w:val="1"/>
          <w:bCs w:val="1"/>
          <w:color w:val="C00000"/>
          <w:lang w:val="en-US"/>
        </w:rPr>
      </w:pPr>
      <w:r w:rsidRPr="3509CDBB" w:rsidR="4E41F655">
        <w:rPr>
          <w:rFonts w:ascii="Calibri" w:hAnsi="Calibri" w:cs="Calibri"/>
          <w:b w:val="1"/>
          <w:bCs w:val="1"/>
          <w:color w:val="C00000"/>
          <w:lang w:val="en-US"/>
        </w:rPr>
        <w:t xml:space="preserve">A: </w:t>
      </w:r>
      <w:r w:rsidRPr="3509CDBB" w:rsidR="0164DF71">
        <w:rPr>
          <w:rFonts w:ascii="Calibri" w:hAnsi="Calibri" w:cs="Calibri"/>
          <w:b w:val="1"/>
          <w:bCs w:val="1"/>
          <w:color w:val="C00000"/>
          <w:lang w:val="en-US"/>
        </w:rPr>
        <w:t>AgData</w:t>
      </w:r>
      <w:r w:rsidRPr="3509CDBB" w:rsidR="0164DF71">
        <w:rPr>
          <w:rFonts w:ascii="Calibri" w:hAnsi="Calibri" w:cs="Calibri"/>
          <w:b w:val="1"/>
          <w:bCs w:val="1"/>
          <w:color w:val="C00000"/>
          <w:lang w:val="en-US"/>
        </w:rPr>
        <w:t xml:space="preserve"> Hub roadmap</w:t>
      </w:r>
      <w:r w:rsidRPr="3509CDBB" w:rsidR="6FF03CCD">
        <w:rPr>
          <w:rFonts w:ascii="Calibri" w:hAnsi="Calibri" w:cs="Calibri"/>
          <w:b w:val="1"/>
          <w:bCs w:val="1"/>
          <w:color w:val="C00000"/>
          <w:lang w:val="en-US"/>
        </w:rPr>
        <w:t>: RWANDA</w:t>
      </w:r>
    </w:p>
    <w:p w:rsidR="00D59081" w:rsidP="3509CDBB" w:rsidRDefault="00D59081" w14:paraId="5642ED98" w14:textId="218D511F">
      <w:pPr>
        <w:spacing w:before="0" w:beforeAutospacing="off" w:after="160" w:afterAutospacing="off" w:line="257" w:lineRule="auto"/>
        <w:jc w:val="both"/>
        <w:rPr>
          <w:rFonts w:ascii="Calibri" w:hAnsi="Calibri" w:eastAsia="Calibri" w:cs="Calibri"/>
          <w:b w:val="0"/>
          <w:bCs w:val="0"/>
          <w:i w:val="1"/>
          <w:iCs w:val="1"/>
          <w:noProof w:val="0"/>
          <w:sz w:val="22"/>
          <w:szCs w:val="22"/>
          <w:lang w:val="en-US"/>
        </w:rPr>
      </w:pPr>
      <w:r w:rsidRPr="3509CDBB" w:rsidR="00D59081">
        <w:rPr>
          <w:rFonts w:ascii="Calibri" w:hAnsi="Calibri" w:eastAsia="Calibri" w:cs="Calibri"/>
          <w:b w:val="0"/>
          <w:bCs w:val="0"/>
          <w:i w:val="1"/>
          <w:iCs w:val="1"/>
          <w:noProof w:val="0"/>
          <w:sz w:val="22"/>
          <w:szCs w:val="22"/>
          <w:lang w:val="en-US"/>
        </w:rPr>
        <w:t>Institutional mapping</w:t>
      </w:r>
    </w:p>
    <w:p w:rsidR="00D59081" w:rsidP="3509CDBB" w:rsidRDefault="00D59081" w14:paraId="37117816" w14:textId="40CE9435">
      <w:pPr>
        <w:spacing w:before="0" w:beforeAutospacing="off" w:after="160" w:afterAutospacing="off" w:line="257" w:lineRule="auto"/>
        <w:jc w:val="both"/>
      </w:pPr>
      <w:r w:rsidRPr="3509CDBB" w:rsidR="00D59081">
        <w:rPr>
          <w:rFonts w:ascii="Calibri" w:hAnsi="Calibri" w:eastAsia="Calibri" w:cs="Calibri"/>
          <w:noProof w:val="0"/>
          <w:sz w:val="22"/>
          <w:szCs w:val="22"/>
          <w:lang w:val="en-US"/>
        </w:rPr>
        <w:t xml:space="preserve">The institutional mapping of Rwanda’s climate services and </w:t>
      </w:r>
      <w:r w:rsidRPr="3509CDBB" w:rsidR="00D59081">
        <w:rPr>
          <w:rFonts w:ascii="Calibri" w:hAnsi="Calibri" w:eastAsia="Calibri" w:cs="Calibri"/>
          <w:noProof w:val="0"/>
          <w:sz w:val="22"/>
          <w:szCs w:val="22"/>
          <w:lang w:val="en-US"/>
        </w:rPr>
        <w:t>agro</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 xml:space="preserve">advisory system — covering readiness for a national climate services curriculum, the </w:t>
      </w:r>
      <w:r w:rsidRPr="3509CDBB" w:rsidR="00D59081">
        <w:rPr>
          <w:rFonts w:ascii="Calibri" w:hAnsi="Calibri" w:eastAsia="Calibri" w:cs="Calibri"/>
          <w:noProof w:val="0"/>
          <w:sz w:val="22"/>
          <w:szCs w:val="22"/>
          <w:lang w:val="en-US"/>
        </w:rPr>
        <w:t>AgData</w:t>
      </w:r>
      <w:r w:rsidRPr="3509CDBB" w:rsidR="00D59081">
        <w:rPr>
          <w:rFonts w:ascii="Calibri" w:hAnsi="Calibri" w:eastAsia="Calibri" w:cs="Calibri"/>
          <w:noProof w:val="0"/>
          <w:sz w:val="22"/>
          <w:szCs w:val="22"/>
          <w:lang w:val="en-US"/>
        </w:rPr>
        <w:t xml:space="preserve"> Hub, and harmonized </w:t>
      </w:r>
      <w:r w:rsidRPr="3509CDBB" w:rsidR="00D59081">
        <w:rPr>
          <w:rFonts w:ascii="Calibri" w:hAnsi="Calibri" w:eastAsia="Calibri" w:cs="Calibri"/>
          <w:noProof w:val="0"/>
          <w:sz w:val="22"/>
          <w:szCs w:val="22"/>
          <w:lang w:val="en-US"/>
        </w:rPr>
        <w:t>agro</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advisory delivery — was developed through multi</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stakeholder consultations and a national workshop held in Kigali in August 202</w:t>
      </w:r>
      <w:r w:rsidRPr="3509CDBB" w:rsidR="1927C2EE">
        <w:rPr>
          <w:rFonts w:ascii="Calibri" w:hAnsi="Calibri" w:eastAsia="Calibri" w:cs="Calibri"/>
          <w:noProof w:val="0"/>
          <w:sz w:val="22"/>
          <w:szCs w:val="22"/>
          <w:lang w:val="en-US"/>
        </w:rPr>
        <w:t>5</w:t>
      </w:r>
      <w:r w:rsidRPr="3509CDBB" w:rsidR="00D59081">
        <w:rPr>
          <w:rFonts w:ascii="Calibri" w:hAnsi="Calibri" w:eastAsia="Calibri" w:cs="Calibri"/>
          <w:noProof w:val="0"/>
          <w:sz w:val="22"/>
          <w:szCs w:val="22"/>
          <w:lang w:val="en-US"/>
        </w:rPr>
        <w:t xml:space="preserve">. The section below presents the mapping specific to the </w:t>
      </w:r>
      <w:r w:rsidRPr="3509CDBB" w:rsidR="00D59081">
        <w:rPr>
          <w:rFonts w:ascii="Calibri" w:hAnsi="Calibri" w:eastAsia="Calibri" w:cs="Calibri"/>
          <w:noProof w:val="0"/>
          <w:sz w:val="22"/>
          <w:szCs w:val="22"/>
          <w:lang w:val="en-US"/>
        </w:rPr>
        <w:t>AgData</w:t>
      </w:r>
      <w:r w:rsidRPr="3509CDBB" w:rsidR="00D59081">
        <w:rPr>
          <w:rFonts w:ascii="Calibri" w:hAnsi="Calibri" w:eastAsia="Calibri" w:cs="Calibri"/>
          <w:noProof w:val="0"/>
          <w:sz w:val="22"/>
          <w:szCs w:val="22"/>
          <w:lang w:val="en-US"/>
        </w:rPr>
        <w:t xml:space="preserve"> Hub, positioned as a core </w:t>
      </w:r>
      <w:r w:rsidRPr="3509CDBB" w:rsidR="00D59081">
        <w:rPr>
          <w:rFonts w:ascii="Calibri" w:hAnsi="Calibri" w:eastAsia="Calibri" w:cs="Calibri"/>
          <w:noProof w:val="0"/>
          <w:sz w:val="22"/>
          <w:szCs w:val="22"/>
          <w:lang w:val="en-US"/>
        </w:rPr>
        <w:t>component</w:t>
      </w:r>
      <w:r w:rsidRPr="3509CDBB" w:rsidR="00D59081">
        <w:rPr>
          <w:rFonts w:ascii="Calibri" w:hAnsi="Calibri" w:eastAsia="Calibri" w:cs="Calibri"/>
          <w:noProof w:val="0"/>
          <w:sz w:val="22"/>
          <w:szCs w:val="22"/>
          <w:lang w:val="en-US"/>
        </w:rPr>
        <w:t xml:space="preserve"> of institutionalized and harmonized CIS/AAS services in Rwanda. It highlights four interconnected layers of actors, whose respective roles are illustrated in </w:t>
      </w:r>
      <w:r w:rsidRPr="3509CDBB" w:rsidR="00D59081">
        <w:rPr>
          <w:rFonts w:ascii="Calibri" w:hAnsi="Calibri" w:eastAsia="Calibri" w:cs="Calibri"/>
          <w:b w:val="1"/>
          <w:bCs w:val="1"/>
          <w:noProof w:val="0"/>
          <w:sz w:val="22"/>
          <w:szCs w:val="22"/>
          <w:lang w:val="en-US"/>
        </w:rPr>
        <w:t>Figure 1</w:t>
      </w:r>
      <w:r w:rsidRPr="3509CDBB" w:rsidR="00D59081">
        <w:rPr>
          <w:rFonts w:ascii="Calibri" w:hAnsi="Calibri" w:eastAsia="Calibri" w:cs="Calibri"/>
          <w:noProof w:val="0"/>
          <w:sz w:val="22"/>
          <w:szCs w:val="22"/>
          <w:lang w:val="en-US"/>
        </w:rPr>
        <w:t>. At the governance level, MINICT, MINAGRI, RISA, and MINECOFIN provide policy direction, technical standards, and financing priorities, supported by the Digitalization Steering Committee and the Food Systems Secretariat to ensure cross</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 xml:space="preserve">ministerial coordination. Technical agencies — including RAB, NAEB, </w:t>
      </w:r>
      <w:r w:rsidRPr="3509CDBB" w:rsidR="00D59081">
        <w:rPr>
          <w:rFonts w:ascii="Calibri" w:hAnsi="Calibri" w:eastAsia="Calibri" w:cs="Calibri"/>
          <w:noProof w:val="0"/>
          <w:sz w:val="22"/>
          <w:szCs w:val="22"/>
          <w:lang w:val="en-US"/>
        </w:rPr>
        <w:t>Meteo</w:t>
      </w:r>
      <w:r w:rsidRPr="3509CDBB" w:rsidR="00D59081">
        <w:rPr>
          <w:rFonts w:ascii="Calibri" w:hAnsi="Calibri" w:eastAsia="Calibri" w:cs="Calibri"/>
          <w:noProof w:val="0"/>
          <w:sz w:val="22"/>
          <w:szCs w:val="22"/>
          <w:lang w:val="en-US"/>
        </w:rPr>
        <w:t xml:space="preserve"> Rwanda, and NISR — serve as the main data producers and validators, contributing research, export traceability, climate information, and national statistics. The private sector complements these functions by acting as data users and service providers: banks and insurers extend credit and risk products; </w:t>
      </w:r>
      <w:r w:rsidRPr="3509CDBB" w:rsidR="00D59081">
        <w:rPr>
          <w:rFonts w:ascii="Calibri" w:hAnsi="Calibri" w:eastAsia="Calibri" w:cs="Calibri"/>
          <w:noProof w:val="0"/>
          <w:sz w:val="22"/>
          <w:szCs w:val="22"/>
          <w:lang w:val="en-US"/>
        </w:rPr>
        <w:t>agritech</w:t>
      </w:r>
      <w:r w:rsidRPr="3509CDBB" w:rsidR="00D59081">
        <w:rPr>
          <w:rFonts w:ascii="Calibri" w:hAnsi="Calibri" w:eastAsia="Calibri" w:cs="Calibri"/>
          <w:noProof w:val="0"/>
          <w:sz w:val="22"/>
          <w:szCs w:val="22"/>
          <w:lang w:val="en-US"/>
        </w:rPr>
        <w:t xml:space="preserve"> firms, telcos, and </w:t>
      </w:r>
      <w:r w:rsidRPr="3509CDBB" w:rsidR="00D59081">
        <w:rPr>
          <w:rFonts w:ascii="Calibri" w:hAnsi="Calibri" w:eastAsia="Calibri" w:cs="Calibri"/>
          <w:noProof w:val="0"/>
          <w:sz w:val="22"/>
          <w:szCs w:val="22"/>
          <w:lang w:val="en-US"/>
        </w:rPr>
        <w:t>fintechs</w:t>
      </w:r>
      <w:r w:rsidRPr="3509CDBB" w:rsidR="00D59081">
        <w:rPr>
          <w:rFonts w:ascii="Calibri" w:hAnsi="Calibri" w:eastAsia="Calibri" w:cs="Calibri"/>
          <w:noProof w:val="0"/>
          <w:sz w:val="22"/>
          <w:szCs w:val="22"/>
          <w:lang w:val="en-US"/>
        </w:rPr>
        <w:t xml:space="preserve"> develop digital tools and payment systems; while farm service </w:t>
      </w:r>
      <w:r w:rsidRPr="3509CDBB" w:rsidR="00D59081">
        <w:rPr>
          <w:rFonts w:ascii="Calibri" w:hAnsi="Calibri" w:eastAsia="Calibri" w:cs="Calibri"/>
          <w:noProof w:val="0"/>
          <w:sz w:val="22"/>
          <w:szCs w:val="22"/>
          <w:lang w:val="en-US"/>
        </w:rPr>
        <w:t>centres</w:t>
      </w:r>
      <w:r w:rsidRPr="3509CDBB" w:rsidR="00D59081">
        <w:rPr>
          <w:rFonts w:ascii="Calibri" w:hAnsi="Calibri" w:eastAsia="Calibri" w:cs="Calibri"/>
          <w:noProof w:val="0"/>
          <w:sz w:val="22"/>
          <w:szCs w:val="22"/>
          <w:lang w:val="en-US"/>
        </w:rPr>
        <w:t xml:space="preserve">, ICT hubs, and certified extension providers deliver inputs, mechanization, and advisory services. </w:t>
      </w:r>
      <w:r w:rsidRPr="3509CDBB" w:rsidR="00D59081">
        <w:rPr>
          <w:rFonts w:ascii="Calibri" w:hAnsi="Calibri" w:eastAsia="Calibri" w:cs="Calibri"/>
          <w:noProof w:val="0"/>
          <w:sz w:val="22"/>
          <w:szCs w:val="22"/>
          <w:lang w:val="en-US"/>
        </w:rPr>
        <w:t>Ultimately, the</w:t>
      </w:r>
      <w:r w:rsidRPr="3509CDBB" w:rsidR="00D59081">
        <w:rPr>
          <w:rFonts w:ascii="Calibri" w:hAnsi="Calibri" w:eastAsia="Calibri" w:cs="Calibri"/>
          <w:noProof w:val="0"/>
          <w:sz w:val="22"/>
          <w:szCs w:val="22"/>
          <w:lang w:val="en-US"/>
        </w:rPr>
        <w:t xml:space="preserve"> beneficiaries are farmers, cooperatives, agribusinesses, and policymakers, who both draw on the Hub for services and </w:t>
      </w:r>
      <w:r w:rsidRPr="3509CDBB" w:rsidR="6F4FD088">
        <w:rPr>
          <w:rFonts w:ascii="Calibri" w:hAnsi="Calibri" w:eastAsia="Calibri" w:cs="Calibri"/>
          <w:noProof w:val="0"/>
          <w:sz w:val="22"/>
          <w:szCs w:val="22"/>
          <w:lang w:val="en-US"/>
        </w:rPr>
        <w:t>feedback</w:t>
      </w:r>
      <w:r w:rsidRPr="3509CDBB" w:rsidR="00D59081">
        <w:rPr>
          <w:rFonts w:ascii="Calibri" w:hAnsi="Calibri" w:eastAsia="Calibri" w:cs="Calibri"/>
          <w:noProof w:val="0"/>
          <w:sz w:val="22"/>
          <w:szCs w:val="22"/>
          <w:lang w:val="en-US"/>
        </w:rPr>
        <w:t xml:space="preserve"> usage and adoption data to strengthen the system</w:t>
      </w:r>
      <w:r w:rsidRPr="3509CDBB" w:rsidR="00D59081">
        <w:rPr>
          <w:rFonts w:ascii="Calibri" w:hAnsi="Calibri" w:eastAsia="Calibri" w:cs="Calibri"/>
          <w:b w:val="1"/>
          <w:bCs w:val="1"/>
          <w:noProof w:val="0"/>
          <w:sz w:val="22"/>
          <w:szCs w:val="22"/>
          <w:lang w:val="en-US"/>
        </w:rPr>
        <w:t>.</w:t>
      </w:r>
    </w:p>
    <w:p w:rsidR="58C677ED" w:rsidP="3509CDBB" w:rsidRDefault="58C677ED" w14:paraId="653DF5DD" w14:textId="4713E583">
      <w:pPr>
        <w:pStyle w:val="Normal"/>
        <w:spacing w:before="0" w:beforeAutospacing="off" w:after="160" w:afterAutospacing="off" w:line="257" w:lineRule="auto"/>
        <w:jc w:val="both"/>
      </w:pPr>
      <w:r w:rsidR="58C677ED">
        <w:drawing>
          <wp:inline wp14:editId="2A86395A" wp14:anchorId="3A818251">
            <wp:extent cx="5724525" cy="3295650"/>
            <wp:effectExtent l="0" t="0" r="0" b="0"/>
            <wp:docPr id="17763380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76338079" name=""/>
                    <pic:cNvPicPr/>
                  </pic:nvPicPr>
                  <pic:blipFill>
                    <a:blip xmlns:r="http://schemas.openxmlformats.org/officeDocument/2006/relationships" r:embed="rId536965248">
                      <a:extLst>
                        <a:ext xmlns:a="http://schemas.openxmlformats.org/drawingml/2006/main" uri="{28A0092B-C50C-407E-A947-70E740481C1C}">
                          <a14:useLocalDpi xmlns:a14="http://schemas.microsoft.com/office/drawing/2010/main" val="0"/>
                        </a:ext>
                      </a:extLst>
                    </a:blip>
                    <a:stretch>
                      <a:fillRect/>
                    </a:stretch>
                  </pic:blipFill>
                  <pic:spPr>
                    <a:xfrm>
                      <a:off x="0" y="0"/>
                      <a:ext cx="5724525" cy="3295650"/>
                    </a:xfrm>
                    <a:prstGeom prst="rect">
                      <a:avLst/>
                    </a:prstGeom>
                  </pic:spPr>
                </pic:pic>
              </a:graphicData>
            </a:graphic>
          </wp:inline>
        </w:drawing>
      </w:r>
    </w:p>
    <w:p w:rsidR="00D59081" w:rsidP="3509CDBB" w:rsidRDefault="00D59081" w14:paraId="4EE3A924" w14:textId="3FE7017E">
      <w:pPr>
        <w:spacing w:before="0" w:beforeAutospacing="off" w:after="160" w:afterAutospacing="off" w:line="257" w:lineRule="auto"/>
        <w:jc w:val="both"/>
      </w:pPr>
      <w:r w:rsidRPr="3509CDBB" w:rsidR="00D59081">
        <w:rPr>
          <w:rFonts w:ascii="Calibri" w:hAnsi="Calibri" w:eastAsia="Calibri" w:cs="Calibri"/>
          <w:b w:val="1"/>
          <w:bCs w:val="1"/>
          <w:noProof w:val="0"/>
          <w:sz w:val="22"/>
          <w:szCs w:val="22"/>
          <w:lang w:val="en-US"/>
        </w:rPr>
        <w:t>Figure 1: Institutional mapping of Rwanda’s AgData Hub ecosystem, showing governance bodies, technical agencies, private sector actors, and beneficiaries, and how their roles connect through policy, data, services, and feedback flows</w:t>
      </w:r>
      <w:r w:rsidRPr="3509CDBB" w:rsidR="00D59081">
        <w:rPr>
          <w:rFonts w:ascii="Calibri" w:hAnsi="Calibri" w:eastAsia="Calibri" w:cs="Calibri"/>
          <w:noProof w:val="0"/>
          <w:sz w:val="22"/>
          <w:szCs w:val="22"/>
          <w:lang w:val="en-US"/>
        </w:rPr>
        <w:t>.</w:t>
      </w:r>
    </w:p>
    <w:p w:rsidR="00D59081" w:rsidP="3509CDBB" w:rsidRDefault="00D59081" w14:paraId="43048955" w14:textId="09B80224">
      <w:pPr>
        <w:spacing w:before="0" w:beforeAutospacing="off" w:after="160" w:afterAutospacing="off" w:line="257" w:lineRule="auto"/>
        <w:jc w:val="both"/>
        <w:rPr>
          <w:rFonts w:ascii="Calibri" w:hAnsi="Calibri" w:eastAsia="Calibri" w:cs="Calibri"/>
          <w:b w:val="0"/>
          <w:bCs w:val="0"/>
          <w:i w:val="1"/>
          <w:iCs w:val="1"/>
          <w:noProof w:val="0"/>
          <w:sz w:val="22"/>
          <w:szCs w:val="22"/>
          <w:lang w:val="en-US"/>
        </w:rPr>
      </w:pPr>
      <w:r w:rsidRPr="3509CDBB" w:rsidR="00D59081">
        <w:rPr>
          <w:rFonts w:ascii="Calibri" w:hAnsi="Calibri" w:eastAsia="Calibri" w:cs="Calibri"/>
          <w:b w:val="0"/>
          <w:bCs w:val="0"/>
          <w:i w:val="1"/>
          <w:iCs w:val="1"/>
          <w:noProof w:val="0"/>
          <w:sz w:val="22"/>
          <w:szCs w:val="22"/>
          <w:lang w:val="en-US"/>
        </w:rPr>
        <w:t>Needs assessment</w:t>
      </w:r>
    </w:p>
    <w:p w:rsidR="00D59081" w:rsidP="3509CDBB" w:rsidRDefault="00D59081" w14:paraId="4AE24343" w14:textId="60EDD0D6">
      <w:pPr>
        <w:spacing w:before="0" w:beforeAutospacing="off" w:after="160" w:afterAutospacing="off" w:line="257" w:lineRule="auto"/>
        <w:jc w:val="both"/>
      </w:pPr>
      <w:r w:rsidRPr="3509CDBB" w:rsidR="00D59081">
        <w:rPr>
          <w:rFonts w:ascii="Calibri" w:hAnsi="Calibri" w:eastAsia="Calibri" w:cs="Calibri"/>
          <w:noProof w:val="0"/>
          <w:sz w:val="22"/>
          <w:szCs w:val="22"/>
          <w:lang w:val="en-US"/>
        </w:rPr>
        <w:t>Assessing the CIS/AAS needs</w:t>
      </w:r>
      <w:r w:rsidRPr="3509CDBB" w:rsidR="67535EEF">
        <w:rPr>
          <w:rFonts w:ascii="Calibri" w:hAnsi="Calibri" w:eastAsia="Calibri" w:cs="Calibri"/>
          <w:noProof w:val="0"/>
          <w:sz w:val="22"/>
          <w:szCs w:val="22"/>
          <w:lang w:val="en-US"/>
        </w:rPr>
        <w:t xml:space="preserve"> (</w:t>
      </w:r>
      <w:r w:rsidRPr="3509CDBB" w:rsidR="67535EEF">
        <w:rPr>
          <w:rFonts w:ascii="Calibri" w:hAnsi="Calibri" w:eastAsia="Calibri" w:cs="Calibri"/>
          <w:b w:val="1"/>
          <w:bCs w:val="1"/>
          <w:noProof w:val="0"/>
          <w:sz w:val="22"/>
          <w:szCs w:val="22"/>
          <w:lang w:val="en-US"/>
        </w:rPr>
        <w:t>Table 1</w:t>
      </w:r>
      <w:r w:rsidRPr="3509CDBB" w:rsidR="67535EEF">
        <w:rPr>
          <w:rFonts w:ascii="Calibri" w:hAnsi="Calibri" w:eastAsia="Calibri" w:cs="Calibri"/>
          <w:noProof w:val="0"/>
          <w:sz w:val="22"/>
          <w:szCs w:val="22"/>
          <w:lang w:val="en-US"/>
        </w:rPr>
        <w:t>)</w:t>
      </w:r>
      <w:r w:rsidRPr="3509CDBB" w:rsidR="00D59081">
        <w:rPr>
          <w:rFonts w:ascii="Calibri" w:hAnsi="Calibri" w:eastAsia="Calibri" w:cs="Calibri"/>
          <w:noProof w:val="0"/>
          <w:sz w:val="22"/>
          <w:szCs w:val="22"/>
          <w:lang w:val="en-US"/>
        </w:rPr>
        <w:t xml:space="preserve"> </w:t>
      </w:r>
      <w:r w:rsidRPr="3509CDBB" w:rsidR="00D59081">
        <w:rPr>
          <w:rFonts w:ascii="Calibri" w:hAnsi="Calibri" w:eastAsia="Calibri" w:cs="Calibri"/>
          <w:noProof w:val="0"/>
          <w:sz w:val="22"/>
          <w:szCs w:val="22"/>
          <w:lang w:val="en-US"/>
        </w:rPr>
        <w:t>identified</w:t>
      </w:r>
      <w:r w:rsidRPr="3509CDBB" w:rsidR="00D59081">
        <w:rPr>
          <w:rFonts w:ascii="Calibri" w:hAnsi="Calibri" w:eastAsia="Calibri" w:cs="Calibri"/>
          <w:noProof w:val="0"/>
          <w:sz w:val="22"/>
          <w:szCs w:val="22"/>
          <w:lang w:val="en-US"/>
        </w:rPr>
        <w:t xml:space="preserve"> Rwanda has made notable progress in digital agriculture, with platforms such as AMIS, the Smart </w:t>
      </w:r>
      <w:r w:rsidRPr="3509CDBB" w:rsidR="00D59081">
        <w:rPr>
          <w:rFonts w:ascii="Calibri" w:hAnsi="Calibri" w:eastAsia="Calibri" w:cs="Calibri"/>
          <w:noProof w:val="0"/>
          <w:sz w:val="22"/>
          <w:szCs w:val="22"/>
          <w:lang w:val="en-US"/>
        </w:rPr>
        <w:t>Nkunganire</w:t>
      </w:r>
      <w:r w:rsidRPr="3509CDBB" w:rsidR="00D59081">
        <w:rPr>
          <w:rFonts w:ascii="Calibri" w:hAnsi="Calibri" w:eastAsia="Calibri" w:cs="Calibri"/>
          <w:noProof w:val="0"/>
          <w:sz w:val="22"/>
          <w:szCs w:val="22"/>
          <w:lang w:val="en-US"/>
        </w:rPr>
        <w:t xml:space="preserve"> System (SNS), and Food Basket Sites (</w:t>
      </w:r>
      <w:r w:rsidRPr="3509CDBB" w:rsidR="00D59081">
        <w:rPr>
          <w:rFonts w:ascii="Calibri" w:hAnsi="Calibri" w:eastAsia="Calibri" w:cs="Calibri"/>
          <w:noProof w:val="0"/>
          <w:sz w:val="22"/>
          <w:szCs w:val="22"/>
          <w:lang w:val="en-US"/>
        </w:rPr>
        <w:t>FoBaSi</w:t>
      </w:r>
      <w:r w:rsidRPr="3509CDBB" w:rsidR="00D59081">
        <w:rPr>
          <w:rFonts w:ascii="Calibri" w:hAnsi="Calibri" w:eastAsia="Calibri" w:cs="Calibri"/>
          <w:noProof w:val="0"/>
          <w:sz w:val="22"/>
          <w:szCs w:val="22"/>
          <w:lang w:val="en-US"/>
        </w:rPr>
        <w:t xml:space="preserve">) forming the backbone of emerging data systems. However, gaps </w:t>
      </w:r>
      <w:r w:rsidRPr="3509CDBB" w:rsidR="00D59081">
        <w:rPr>
          <w:rFonts w:ascii="Calibri" w:hAnsi="Calibri" w:eastAsia="Calibri" w:cs="Calibri"/>
          <w:noProof w:val="0"/>
          <w:sz w:val="22"/>
          <w:szCs w:val="22"/>
          <w:lang w:val="en-US"/>
        </w:rPr>
        <w:t>remain</w:t>
      </w:r>
      <w:r w:rsidRPr="3509CDBB" w:rsidR="00D59081">
        <w:rPr>
          <w:rFonts w:ascii="Calibri" w:hAnsi="Calibri" w:eastAsia="Calibri" w:cs="Calibri"/>
          <w:noProof w:val="0"/>
          <w:sz w:val="22"/>
          <w:szCs w:val="22"/>
          <w:lang w:val="en-US"/>
        </w:rPr>
        <w:t xml:space="preserve"> in interoperability, rural connectivity, human resource capacity, and infrastructure. While 85% of farmers own a phone, only 30.5% have internet access, underscoring the need for USSD/SMS services and expanded ICT </w:t>
      </w:r>
      <w:r w:rsidRPr="3509CDBB" w:rsidR="00D59081">
        <w:rPr>
          <w:rFonts w:ascii="Calibri" w:hAnsi="Calibri" w:eastAsia="Calibri" w:cs="Calibri"/>
          <w:noProof w:val="0"/>
          <w:sz w:val="22"/>
          <w:szCs w:val="22"/>
          <w:lang w:val="en-US"/>
        </w:rPr>
        <w:t>centres</w:t>
      </w:r>
      <w:r w:rsidRPr="3509CDBB" w:rsidR="00D59081">
        <w:rPr>
          <w:rFonts w:ascii="Calibri" w:hAnsi="Calibri" w:eastAsia="Calibri" w:cs="Calibri"/>
          <w:noProof w:val="0"/>
          <w:sz w:val="22"/>
          <w:szCs w:val="22"/>
          <w:lang w:val="en-US"/>
        </w:rPr>
        <w:t xml:space="preserve">. Training of 5,000 agronomists and veterinarians is underway, but advanced digital literacy and AI/data analytics skills are still limited. Infrastructure such as Farm Service </w:t>
      </w:r>
      <w:r w:rsidRPr="3509CDBB" w:rsidR="00D59081">
        <w:rPr>
          <w:rFonts w:ascii="Calibri" w:hAnsi="Calibri" w:eastAsia="Calibri" w:cs="Calibri"/>
          <w:noProof w:val="0"/>
          <w:sz w:val="22"/>
          <w:szCs w:val="22"/>
          <w:lang w:val="en-US"/>
        </w:rPr>
        <w:t>Centres</w:t>
      </w:r>
      <w:r w:rsidRPr="3509CDBB" w:rsidR="00D59081">
        <w:rPr>
          <w:rFonts w:ascii="Calibri" w:hAnsi="Calibri" w:eastAsia="Calibri" w:cs="Calibri"/>
          <w:noProof w:val="0"/>
          <w:sz w:val="22"/>
          <w:szCs w:val="22"/>
          <w:lang w:val="en-US"/>
        </w:rPr>
        <w:t xml:space="preserve"> (FSCs), </w:t>
      </w:r>
      <w:r w:rsidRPr="3509CDBB" w:rsidR="00D59081">
        <w:rPr>
          <w:rFonts w:ascii="Calibri" w:hAnsi="Calibri" w:eastAsia="Calibri" w:cs="Calibri"/>
          <w:noProof w:val="0"/>
          <w:sz w:val="22"/>
          <w:szCs w:val="22"/>
          <w:lang w:val="en-US"/>
        </w:rPr>
        <w:t>AgriHubs</w:t>
      </w:r>
      <w:r w:rsidRPr="3509CDBB" w:rsidR="00D59081">
        <w:rPr>
          <w:rFonts w:ascii="Calibri" w:hAnsi="Calibri" w:eastAsia="Calibri" w:cs="Calibri"/>
          <w:noProof w:val="0"/>
          <w:sz w:val="22"/>
          <w:szCs w:val="22"/>
          <w:lang w:val="en-US"/>
        </w:rPr>
        <w:t xml:space="preserve">, and upgraded RAB stations require scaling to ensure last‑mile delivery and </w:t>
      </w:r>
      <w:r w:rsidRPr="3509CDBB" w:rsidR="00D59081">
        <w:rPr>
          <w:rFonts w:ascii="Calibri" w:hAnsi="Calibri" w:eastAsia="Calibri" w:cs="Calibri"/>
          <w:noProof w:val="0"/>
          <w:sz w:val="22"/>
          <w:szCs w:val="22"/>
          <w:lang w:val="en-US"/>
        </w:rPr>
        <w:t>equitable</w:t>
      </w:r>
      <w:r w:rsidRPr="3509CDBB" w:rsidR="00D59081">
        <w:rPr>
          <w:rFonts w:ascii="Calibri" w:hAnsi="Calibri" w:eastAsia="Calibri" w:cs="Calibri"/>
          <w:noProof w:val="0"/>
          <w:sz w:val="22"/>
          <w:szCs w:val="22"/>
          <w:lang w:val="en-US"/>
        </w:rPr>
        <w:t xml:space="preserve"> access</w:t>
      </w:r>
      <w:r w:rsidRPr="3509CDBB" w:rsidR="00D59081">
        <w:rPr>
          <w:rFonts w:ascii="Calibri" w:hAnsi="Calibri" w:eastAsia="Calibri" w:cs="Calibri"/>
          <w:b w:val="1"/>
          <w:bCs w:val="1"/>
          <w:noProof w:val="0"/>
          <w:sz w:val="22"/>
          <w:szCs w:val="22"/>
          <w:lang w:val="en-US"/>
        </w:rPr>
        <w:t>.</w:t>
      </w:r>
    </w:p>
    <w:p w:rsidR="00D59081" w:rsidP="3509CDBB" w:rsidRDefault="00D59081" w14:paraId="232CF803" w14:textId="014632C6">
      <w:pPr>
        <w:spacing w:before="0" w:beforeAutospacing="off" w:after="160" w:afterAutospacing="off" w:line="257" w:lineRule="auto"/>
        <w:jc w:val="both"/>
      </w:pPr>
      <w:r w:rsidRPr="3509CDBB" w:rsidR="00D59081">
        <w:rPr>
          <w:rFonts w:ascii="Calibri" w:hAnsi="Calibri" w:eastAsia="Calibri" w:cs="Calibri"/>
          <w:b w:val="1"/>
          <w:bCs w:val="1"/>
          <w:noProof w:val="0"/>
          <w:sz w:val="22"/>
          <w:szCs w:val="22"/>
          <w:lang w:val="en-US"/>
        </w:rPr>
        <w:t xml:space="preserve">Table 1: </w:t>
      </w:r>
      <w:r w:rsidRPr="3509CDBB" w:rsidR="425985B7">
        <w:rPr>
          <w:rFonts w:ascii="Calibri" w:hAnsi="Calibri" w:eastAsia="Calibri" w:cs="Calibri"/>
          <w:b w:val="1"/>
          <w:bCs w:val="1"/>
          <w:noProof w:val="0"/>
          <w:sz w:val="22"/>
          <w:szCs w:val="22"/>
          <w:lang w:val="en-US"/>
        </w:rPr>
        <w:t xml:space="preserve">Current needs of Rwanda’s  </w:t>
      </w:r>
      <w:r w:rsidRPr="3509CDBB" w:rsidR="425985B7">
        <w:rPr>
          <w:rFonts w:ascii="Calibri" w:hAnsi="Calibri" w:eastAsia="Calibri" w:cs="Calibri"/>
          <w:b w:val="1"/>
          <w:bCs w:val="1"/>
          <w:noProof w:val="0"/>
          <w:sz w:val="22"/>
          <w:szCs w:val="22"/>
          <w:lang w:val="en-US"/>
        </w:rPr>
        <w:t>AgData</w:t>
      </w:r>
      <w:r w:rsidRPr="3509CDBB" w:rsidR="425985B7">
        <w:rPr>
          <w:rFonts w:ascii="Calibri" w:hAnsi="Calibri" w:eastAsia="Calibri" w:cs="Calibri"/>
          <w:b w:val="1"/>
          <w:bCs w:val="1"/>
          <w:noProof w:val="0"/>
          <w:sz w:val="22"/>
          <w:szCs w:val="22"/>
          <w:lang w:val="en-US"/>
        </w:rPr>
        <w:t xml:space="preserve"> Hub.</w:t>
      </w:r>
    </w:p>
    <w:tbl>
      <w:tblPr>
        <w:tblStyle w:val="ListTable3-Accent3"/>
        <w:bidiVisual w:val="0"/>
        <w:tblW w:w="0" w:type="auto"/>
        <w:tblLayout w:type="fixed"/>
        <w:tblLook w:val="04A0" w:firstRow="1" w:lastRow="0" w:firstColumn="1" w:lastColumn="0" w:noHBand="0" w:noVBand="1"/>
      </w:tblPr>
      <w:tblGrid>
        <w:gridCol w:w="1590"/>
        <w:gridCol w:w="3298"/>
        <w:gridCol w:w="4252"/>
      </w:tblGrid>
      <w:tr w:rsidR="3509CDBB" w:rsidTr="3509CDBB" w14:paraId="339534F4">
        <w:trPr>
          <w:trHeight w:val="405"/>
        </w:trPr>
        <w:tc>
          <w:tcPr>
            <w:cnfStyle w:val="001000000100" w:firstRow="0" w:lastRow="0" w:firstColumn="1" w:lastColumn="0" w:oddVBand="0" w:evenVBand="0" w:oddHBand="0" w:evenHBand="0" w:firstRowFirstColumn="1" w:firstRowLastColumn="0" w:lastRowFirstColumn="0" w:lastRowLastColumn="0"/>
            <w:tcW w:w="1590" w:type="dxa"/>
            <w:tcMar/>
          </w:tcPr>
          <w:p w:rsidR="3509CDBB" w:rsidP="3509CDBB" w:rsidRDefault="3509CDBB" w14:paraId="165A9AE0" w14:textId="2948E3E4">
            <w:pPr>
              <w:spacing w:before="0" w:beforeAutospacing="off" w:after="160" w:afterAutospacing="off" w:line="257" w:lineRule="auto"/>
            </w:pPr>
            <w:r w:rsidRPr="3509CDBB" w:rsidR="3509CDBB">
              <w:rPr>
                <w:rFonts w:ascii="Calibri" w:hAnsi="Calibri" w:eastAsia="Calibri" w:cs="Calibri"/>
                <w:b w:val="1"/>
                <w:bCs w:val="1"/>
                <w:color w:val="FFFFFF" w:themeColor="background1" w:themeTint="FF" w:themeShade="FF"/>
                <w:sz w:val="22"/>
                <w:szCs w:val="22"/>
              </w:rPr>
              <w:t>Component</w:t>
            </w:r>
          </w:p>
        </w:tc>
        <w:tc>
          <w:tcPr>
            <w:cnfStyle w:val="000000000000" w:firstRow="0" w:lastRow="0" w:firstColumn="0" w:lastColumn="0" w:oddVBand="0" w:evenVBand="0" w:oddHBand="0" w:evenHBand="0" w:firstRowFirstColumn="0" w:firstRowLastColumn="0" w:lastRowFirstColumn="0" w:lastRowLastColumn="0"/>
            <w:tcW w:w="3298" w:type="dxa"/>
            <w:tcMar/>
          </w:tcPr>
          <w:p w:rsidR="3509CDBB" w:rsidP="3509CDBB" w:rsidRDefault="3509CDBB" w14:paraId="32DBA6BC" w14:textId="6801174F">
            <w:pPr>
              <w:spacing w:before="0" w:beforeAutospacing="off" w:after="160" w:afterAutospacing="off" w:line="257" w:lineRule="auto"/>
            </w:pPr>
            <w:r w:rsidRPr="3509CDBB" w:rsidR="3509CDBB">
              <w:rPr>
                <w:rFonts w:ascii="Calibri" w:hAnsi="Calibri" w:eastAsia="Calibri" w:cs="Calibri"/>
                <w:b w:val="1"/>
                <w:bCs w:val="1"/>
                <w:color w:val="FFFFFF" w:themeColor="background1" w:themeTint="FF" w:themeShade="FF"/>
                <w:sz w:val="22"/>
                <w:szCs w:val="22"/>
              </w:rPr>
              <w:t>Status (2023)</w:t>
            </w:r>
          </w:p>
        </w:tc>
        <w:tc>
          <w:tcPr>
            <w:cnfStyle w:val="000000000000" w:firstRow="0" w:lastRow="0" w:firstColumn="0" w:lastColumn="0" w:oddVBand="0" w:evenVBand="0" w:oddHBand="0" w:evenHBand="0" w:firstRowFirstColumn="0" w:firstRowLastColumn="0" w:lastRowFirstColumn="0" w:lastRowLastColumn="0"/>
            <w:tcW w:w="4252" w:type="dxa"/>
            <w:tcMar/>
          </w:tcPr>
          <w:p w:rsidR="3509CDBB" w:rsidP="3509CDBB" w:rsidRDefault="3509CDBB" w14:paraId="4264DF3F" w14:textId="1167AAA7">
            <w:pPr>
              <w:spacing w:before="0" w:beforeAutospacing="off" w:after="160" w:afterAutospacing="off" w:line="257" w:lineRule="auto"/>
            </w:pPr>
            <w:r w:rsidRPr="3509CDBB" w:rsidR="3509CDBB">
              <w:rPr>
                <w:rFonts w:ascii="Calibri" w:hAnsi="Calibri" w:eastAsia="Calibri" w:cs="Calibri"/>
                <w:b w:val="1"/>
                <w:bCs w:val="1"/>
                <w:color w:val="FFFFFF" w:themeColor="background1" w:themeTint="FF" w:themeShade="FF"/>
                <w:sz w:val="22"/>
                <w:szCs w:val="22"/>
              </w:rPr>
              <w:t>Gap / Need</w:t>
            </w:r>
          </w:p>
        </w:tc>
      </w:tr>
      <w:tr w:rsidR="3509CDBB" w:rsidTr="3509CDBB" w14:paraId="78E999EC">
        <w:trPr>
          <w:trHeight w:val="675"/>
        </w:trPr>
        <w:tc>
          <w:tcPr>
            <w:cnfStyle w:val="001000000000" w:firstRow="0" w:lastRow="0" w:firstColumn="1" w:lastColumn="0" w:oddVBand="0" w:evenVBand="0" w:oddHBand="0" w:evenHBand="0" w:firstRowFirstColumn="0" w:firstRowLastColumn="0" w:lastRowFirstColumn="0" w:lastRowLastColumn="0"/>
            <w:tcW w:w="1590" w:type="dxa"/>
            <w:tcMar/>
          </w:tcPr>
          <w:p w:rsidR="3509CDBB" w:rsidP="3509CDBB" w:rsidRDefault="3509CDBB" w14:paraId="6DA1FE33" w14:textId="23BC6D71">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AMIS</w:t>
            </w:r>
          </w:p>
        </w:tc>
        <w:tc>
          <w:tcPr>
            <w:cnfStyle w:val="000000000000" w:firstRow="0" w:lastRow="0" w:firstColumn="0" w:lastColumn="0" w:oddVBand="0" w:evenVBand="0" w:oddHBand="0" w:evenHBand="0" w:firstRowFirstColumn="0" w:firstRowLastColumn="0" w:lastRowFirstColumn="0" w:lastRowLastColumn="0"/>
            <w:tcW w:w="3298" w:type="dxa"/>
            <w:tcMar/>
          </w:tcPr>
          <w:p w:rsidR="3509CDBB" w:rsidP="3509CDBB" w:rsidRDefault="3509CDBB" w14:paraId="53C3AAF7" w14:textId="197484B7">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Under construction; livestock module due 2025</w:t>
            </w:r>
          </w:p>
        </w:tc>
        <w:tc>
          <w:tcPr>
            <w:cnfStyle w:val="000000000000" w:firstRow="0" w:lastRow="0" w:firstColumn="0" w:lastColumn="0" w:oddVBand="0" w:evenVBand="0" w:oddHBand="0" w:evenHBand="0" w:firstRowFirstColumn="0" w:firstRowLastColumn="0" w:lastRowFirstColumn="0" w:lastRowLastColumn="0"/>
            <w:tcW w:w="4252" w:type="dxa"/>
            <w:tcMar/>
          </w:tcPr>
          <w:p w:rsidR="3509CDBB" w:rsidP="3509CDBB" w:rsidRDefault="3509CDBB" w14:paraId="457A1EF8" w14:textId="0BE51913">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Integrate with AgData Hub; ensure interoperability</w:t>
            </w:r>
          </w:p>
        </w:tc>
      </w:tr>
      <w:tr w:rsidR="3509CDBB" w:rsidTr="3509CDBB" w14:paraId="6EECEC4B">
        <w:trPr>
          <w:trHeight w:val="675"/>
        </w:trPr>
        <w:tc>
          <w:tcPr>
            <w:cnfStyle w:val="001000000000" w:firstRow="0" w:lastRow="0" w:firstColumn="1" w:lastColumn="0" w:oddVBand="0" w:evenVBand="0" w:oddHBand="0" w:evenHBand="0" w:firstRowFirstColumn="0" w:firstRowLastColumn="0" w:lastRowFirstColumn="0" w:lastRowLastColumn="0"/>
            <w:tcW w:w="1590" w:type="dxa"/>
            <w:tcMar/>
          </w:tcPr>
          <w:p w:rsidR="3509CDBB" w:rsidP="3509CDBB" w:rsidRDefault="3509CDBB" w14:paraId="7D56C58C" w14:textId="3387C39D">
            <w:pPr>
              <w:spacing w:before="0" w:beforeAutospacing="off" w:after="160" w:afterAutospacing="off" w:line="257" w:lineRule="auto"/>
            </w:pPr>
            <w:r w:rsidRPr="3509CDBB" w:rsidR="3509CDBB">
              <w:rPr>
                <w:rFonts w:ascii="Calibri" w:hAnsi="Calibri" w:eastAsia="Calibri" w:cs="Calibri"/>
                <w:sz w:val="22"/>
                <w:szCs w:val="22"/>
              </w:rPr>
              <w:t>SNS</w:t>
            </w:r>
          </w:p>
        </w:tc>
        <w:tc>
          <w:tcPr>
            <w:cnfStyle w:val="000000000000" w:firstRow="0" w:lastRow="0" w:firstColumn="0" w:lastColumn="0" w:oddVBand="0" w:evenVBand="0" w:oddHBand="0" w:evenHBand="0" w:firstRowFirstColumn="0" w:firstRowLastColumn="0" w:lastRowFirstColumn="0" w:lastRowLastColumn="0"/>
            <w:tcW w:w="3298" w:type="dxa"/>
            <w:tcMar/>
          </w:tcPr>
          <w:p w:rsidR="3509CDBB" w:rsidP="3509CDBB" w:rsidRDefault="3509CDBB" w14:paraId="7E4EFD4B" w14:textId="42E5F12E">
            <w:pPr>
              <w:spacing w:before="0" w:beforeAutospacing="off" w:after="160" w:afterAutospacing="off" w:line="257" w:lineRule="auto"/>
            </w:pPr>
            <w:r w:rsidRPr="3509CDBB" w:rsidR="3509CDBB">
              <w:rPr>
                <w:rFonts w:ascii="Calibri" w:hAnsi="Calibri" w:eastAsia="Calibri" w:cs="Calibri"/>
                <w:sz w:val="22"/>
                <w:szCs w:val="22"/>
              </w:rPr>
              <w:t>Operational input subsidy &amp; farmer registry</w:t>
            </w:r>
          </w:p>
        </w:tc>
        <w:tc>
          <w:tcPr>
            <w:cnfStyle w:val="000000000000" w:firstRow="0" w:lastRow="0" w:firstColumn="0" w:lastColumn="0" w:oddVBand="0" w:evenVBand="0" w:oddHBand="0" w:evenHBand="0" w:firstRowFirstColumn="0" w:firstRowLastColumn="0" w:lastRowFirstColumn="0" w:lastRowLastColumn="0"/>
            <w:tcW w:w="4252" w:type="dxa"/>
            <w:tcMar/>
          </w:tcPr>
          <w:p w:rsidR="3509CDBB" w:rsidP="3509CDBB" w:rsidRDefault="3509CDBB" w14:paraId="5B62363F" w14:textId="4B171FBF">
            <w:pPr>
              <w:spacing w:before="0" w:beforeAutospacing="off" w:after="160" w:afterAutospacing="off" w:line="257" w:lineRule="auto"/>
              <w:rPr>
                <w:rFonts w:ascii="Calibri" w:hAnsi="Calibri" w:eastAsia="Calibri" w:cs="Calibri"/>
                <w:sz w:val="22"/>
                <w:szCs w:val="22"/>
              </w:rPr>
            </w:pPr>
            <w:commentRangeStart w:id="1417212000"/>
            <w:r w:rsidRPr="3509CDBB" w:rsidR="3509CDBB">
              <w:rPr>
                <w:rFonts w:ascii="Calibri" w:hAnsi="Calibri" w:eastAsia="Calibri" w:cs="Calibri"/>
                <w:sz w:val="22"/>
                <w:szCs w:val="22"/>
              </w:rPr>
              <w:t>Expand coverage; link to Hub for profiling</w:t>
            </w:r>
            <w:commentRangeEnd w:id="1417212000"/>
            <w:r>
              <w:rPr>
                <w:rStyle w:val="CommentReference"/>
              </w:rPr>
              <w:commentReference w:id="1417212000"/>
            </w:r>
          </w:p>
        </w:tc>
      </w:tr>
      <w:tr w:rsidR="3509CDBB" w:rsidTr="3509CDBB" w14:paraId="135BE10B">
        <w:trPr>
          <w:trHeight w:val="690"/>
        </w:trPr>
        <w:tc>
          <w:tcPr>
            <w:cnfStyle w:val="001000000000" w:firstRow="0" w:lastRow="0" w:firstColumn="1" w:lastColumn="0" w:oddVBand="0" w:evenVBand="0" w:oddHBand="0" w:evenHBand="0" w:firstRowFirstColumn="0" w:firstRowLastColumn="0" w:lastRowFirstColumn="0" w:lastRowLastColumn="0"/>
            <w:tcW w:w="1590" w:type="dxa"/>
            <w:tcMar/>
          </w:tcPr>
          <w:p w:rsidR="3509CDBB" w:rsidP="3509CDBB" w:rsidRDefault="3509CDBB" w14:paraId="5C29DCA9" w14:textId="0330EFEC">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FoBaSi / AgriHubs</w:t>
            </w:r>
          </w:p>
        </w:tc>
        <w:tc>
          <w:tcPr>
            <w:cnfStyle w:val="000000000000" w:firstRow="0" w:lastRow="0" w:firstColumn="0" w:lastColumn="0" w:oddVBand="0" w:evenVBand="0" w:oddHBand="0" w:evenHBand="0" w:firstRowFirstColumn="0" w:firstRowLastColumn="0" w:lastRowFirstColumn="0" w:lastRowLastColumn="0"/>
            <w:tcW w:w="3298" w:type="dxa"/>
            <w:tcMar/>
          </w:tcPr>
          <w:p w:rsidR="3509CDBB" w:rsidP="3509CDBB" w:rsidRDefault="3509CDBB" w14:paraId="5B4571CA" w14:textId="6FEA83BD">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Pilots established</w:t>
            </w:r>
          </w:p>
        </w:tc>
        <w:tc>
          <w:tcPr>
            <w:cnfStyle w:val="000000000000" w:firstRow="0" w:lastRow="0" w:firstColumn="0" w:lastColumn="0" w:oddVBand="0" w:evenVBand="0" w:oddHBand="0" w:evenHBand="0" w:firstRowFirstColumn="0" w:firstRowLastColumn="0" w:lastRowFirstColumn="0" w:lastRowLastColumn="0"/>
            <w:tcW w:w="4252" w:type="dxa"/>
            <w:tcMar/>
          </w:tcPr>
          <w:p w:rsidR="3509CDBB" w:rsidP="3509CDBB" w:rsidRDefault="3509CDBB" w14:paraId="0D31D568" w14:textId="3AAE0D71">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Scale up; integrate digital advisory &amp; data capture</w:t>
            </w:r>
          </w:p>
        </w:tc>
      </w:tr>
      <w:tr w:rsidR="3509CDBB" w:rsidTr="3509CDBB" w14:paraId="5835D34B">
        <w:trPr>
          <w:trHeight w:val="675"/>
        </w:trPr>
        <w:tc>
          <w:tcPr>
            <w:cnfStyle w:val="001000000000" w:firstRow="0" w:lastRow="0" w:firstColumn="1" w:lastColumn="0" w:oddVBand="0" w:evenVBand="0" w:oddHBand="0" w:evenHBand="0" w:firstRowFirstColumn="0" w:firstRowLastColumn="0" w:lastRowFirstColumn="0" w:lastRowLastColumn="0"/>
            <w:tcW w:w="1590" w:type="dxa"/>
            <w:tcMar/>
          </w:tcPr>
          <w:p w:rsidR="3509CDBB" w:rsidP="3509CDBB" w:rsidRDefault="3509CDBB" w14:paraId="39D4E015" w14:textId="5C061CEE">
            <w:pPr>
              <w:spacing w:before="0" w:beforeAutospacing="off" w:after="160" w:afterAutospacing="off" w:line="257" w:lineRule="auto"/>
            </w:pPr>
            <w:r w:rsidRPr="3509CDBB" w:rsidR="3509CDBB">
              <w:rPr>
                <w:rFonts w:ascii="Calibri" w:hAnsi="Calibri" w:eastAsia="Calibri" w:cs="Calibri"/>
                <w:sz w:val="22"/>
                <w:szCs w:val="22"/>
              </w:rPr>
              <w:t>Connectivity</w:t>
            </w:r>
          </w:p>
        </w:tc>
        <w:tc>
          <w:tcPr>
            <w:cnfStyle w:val="000000000000" w:firstRow="0" w:lastRow="0" w:firstColumn="0" w:lastColumn="0" w:oddVBand="0" w:evenVBand="0" w:oddHBand="0" w:evenHBand="0" w:firstRowFirstColumn="0" w:firstRowLastColumn="0" w:lastRowFirstColumn="0" w:lastRowLastColumn="0"/>
            <w:tcW w:w="3298" w:type="dxa"/>
            <w:tcMar/>
          </w:tcPr>
          <w:p w:rsidR="3509CDBB" w:rsidP="3509CDBB" w:rsidRDefault="3509CDBB" w14:paraId="0033CB8B" w14:textId="58946C9A">
            <w:pPr>
              <w:spacing w:before="0" w:beforeAutospacing="off" w:after="160" w:afterAutospacing="off" w:line="257" w:lineRule="auto"/>
            </w:pPr>
            <w:r w:rsidRPr="3509CDBB" w:rsidR="3509CDBB">
              <w:rPr>
                <w:rFonts w:ascii="Calibri" w:hAnsi="Calibri" w:eastAsia="Calibri" w:cs="Calibri"/>
                <w:sz w:val="22"/>
                <w:szCs w:val="22"/>
              </w:rPr>
              <w:t>85% phone access; 30.5% internet penetration</w:t>
            </w:r>
          </w:p>
        </w:tc>
        <w:tc>
          <w:tcPr>
            <w:cnfStyle w:val="000000000000" w:firstRow="0" w:lastRow="0" w:firstColumn="0" w:lastColumn="0" w:oddVBand="0" w:evenVBand="0" w:oddHBand="0" w:evenHBand="0" w:firstRowFirstColumn="0" w:firstRowLastColumn="0" w:lastRowFirstColumn="0" w:lastRowLastColumn="0"/>
            <w:tcW w:w="4252" w:type="dxa"/>
            <w:tcMar/>
          </w:tcPr>
          <w:p w:rsidR="3509CDBB" w:rsidP="3509CDBB" w:rsidRDefault="3509CDBB" w14:paraId="6B0CBBA5" w14:textId="711BCA20">
            <w:pPr>
              <w:spacing w:before="0" w:beforeAutospacing="off" w:after="160" w:afterAutospacing="off" w:line="257" w:lineRule="auto"/>
            </w:pPr>
            <w:r w:rsidRPr="3509CDBB" w:rsidR="3509CDBB">
              <w:rPr>
                <w:rFonts w:ascii="Calibri" w:hAnsi="Calibri" w:eastAsia="Calibri" w:cs="Calibri"/>
                <w:sz w:val="22"/>
                <w:szCs w:val="22"/>
              </w:rPr>
              <w:t>Expand ICT centres; strengthen USSD/SMS</w:t>
            </w:r>
          </w:p>
        </w:tc>
      </w:tr>
      <w:tr w:rsidR="3509CDBB" w:rsidTr="3509CDBB" w14:paraId="28ED2AC7">
        <w:trPr>
          <w:trHeight w:val="675"/>
        </w:trPr>
        <w:tc>
          <w:tcPr>
            <w:cnfStyle w:val="001000000000" w:firstRow="0" w:lastRow="0" w:firstColumn="1" w:lastColumn="0" w:oddVBand="0" w:evenVBand="0" w:oddHBand="0" w:evenHBand="0" w:firstRowFirstColumn="0" w:firstRowLastColumn="0" w:lastRowFirstColumn="0" w:lastRowLastColumn="0"/>
            <w:tcW w:w="1590" w:type="dxa"/>
            <w:tcMar/>
          </w:tcPr>
          <w:p w:rsidR="3509CDBB" w:rsidP="3509CDBB" w:rsidRDefault="3509CDBB" w14:paraId="3DC08340" w14:textId="08680C89">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Human Resources</w:t>
            </w:r>
          </w:p>
        </w:tc>
        <w:tc>
          <w:tcPr>
            <w:cnfStyle w:val="000000000000" w:firstRow="0" w:lastRow="0" w:firstColumn="0" w:lastColumn="0" w:oddVBand="0" w:evenVBand="0" w:oddHBand="0" w:evenHBand="0" w:firstRowFirstColumn="0" w:firstRowLastColumn="0" w:lastRowFirstColumn="0" w:lastRowLastColumn="0"/>
            <w:tcW w:w="3298" w:type="dxa"/>
            <w:tcMar/>
          </w:tcPr>
          <w:p w:rsidR="3509CDBB" w:rsidP="3509CDBB" w:rsidRDefault="3509CDBB" w14:paraId="5D059D59" w14:textId="25ACB7B5">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5,000 agronomists/vets targeted for training</w:t>
            </w:r>
          </w:p>
        </w:tc>
        <w:tc>
          <w:tcPr>
            <w:cnfStyle w:val="000000000000" w:firstRow="0" w:lastRow="0" w:firstColumn="0" w:lastColumn="0" w:oddVBand="0" w:evenVBand="0" w:oddHBand="0" w:evenHBand="0" w:firstRowFirstColumn="0" w:firstRowLastColumn="0" w:lastRowFirstColumn="0" w:lastRowLastColumn="0"/>
            <w:tcW w:w="4252" w:type="dxa"/>
            <w:tcMar/>
          </w:tcPr>
          <w:p w:rsidR="3509CDBB" w:rsidP="3509CDBB" w:rsidRDefault="3509CDBB" w14:paraId="52554407" w14:textId="64D7B474">
            <w:pPr>
              <w:spacing w:before="0" w:beforeAutospacing="off" w:after="160" w:afterAutospacing="off" w:line="257" w:lineRule="auto"/>
            </w:pPr>
            <w:r w:rsidRPr="3509CDBB" w:rsidR="3509CDBB">
              <w:rPr>
                <w:rFonts w:ascii="Calibri" w:hAnsi="Calibri" w:eastAsia="Calibri" w:cs="Calibri"/>
                <w:color w:val="000000" w:themeColor="text1" w:themeTint="FF" w:themeShade="FF"/>
                <w:sz w:val="22"/>
                <w:szCs w:val="22"/>
              </w:rPr>
              <w:t>Build digital literacy; AI/data analytics capacity</w:t>
            </w:r>
          </w:p>
        </w:tc>
      </w:tr>
      <w:tr w:rsidR="3509CDBB" w:rsidTr="3509CDBB" w14:paraId="1BB3A3D7">
        <w:trPr>
          <w:trHeight w:val="675"/>
        </w:trPr>
        <w:tc>
          <w:tcPr>
            <w:cnfStyle w:val="001000000000" w:firstRow="0" w:lastRow="0" w:firstColumn="1" w:lastColumn="0" w:oddVBand="0" w:evenVBand="0" w:oddHBand="0" w:evenHBand="0" w:firstRowFirstColumn="0" w:firstRowLastColumn="0" w:lastRowFirstColumn="0" w:lastRowLastColumn="0"/>
            <w:tcW w:w="1590" w:type="dxa"/>
            <w:tcMar/>
          </w:tcPr>
          <w:p w:rsidR="3509CDBB" w:rsidP="3509CDBB" w:rsidRDefault="3509CDBB" w14:paraId="60E24BCF" w14:textId="3BC0144E">
            <w:pPr>
              <w:spacing w:before="0" w:beforeAutospacing="off" w:after="160" w:afterAutospacing="off" w:line="257" w:lineRule="auto"/>
            </w:pPr>
            <w:r w:rsidRPr="3509CDBB" w:rsidR="3509CDBB">
              <w:rPr>
                <w:rFonts w:ascii="Calibri" w:hAnsi="Calibri" w:eastAsia="Calibri" w:cs="Calibri"/>
                <w:sz w:val="22"/>
                <w:szCs w:val="22"/>
              </w:rPr>
              <w:t>Infrastructure</w:t>
            </w:r>
          </w:p>
        </w:tc>
        <w:tc>
          <w:tcPr>
            <w:cnfStyle w:val="000000000000" w:firstRow="0" w:lastRow="0" w:firstColumn="0" w:lastColumn="0" w:oddVBand="0" w:evenVBand="0" w:oddHBand="0" w:evenHBand="0" w:firstRowFirstColumn="0" w:firstRowLastColumn="0" w:lastRowFirstColumn="0" w:lastRowLastColumn="0"/>
            <w:tcW w:w="3298" w:type="dxa"/>
            <w:tcMar/>
          </w:tcPr>
          <w:p w:rsidR="3509CDBB" w:rsidP="3509CDBB" w:rsidRDefault="3509CDBB" w14:paraId="3931C2D4" w14:textId="7EF4AD64">
            <w:pPr>
              <w:spacing w:before="0" w:beforeAutospacing="off" w:after="160" w:afterAutospacing="off" w:line="257" w:lineRule="auto"/>
            </w:pPr>
            <w:r w:rsidRPr="3509CDBB" w:rsidR="3509CDBB">
              <w:rPr>
                <w:rFonts w:ascii="Calibri" w:hAnsi="Calibri" w:eastAsia="Calibri" w:cs="Calibri"/>
                <w:sz w:val="22"/>
                <w:szCs w:val="22"/>
              </w:rPr>
              <w:t>6 FSCs established; ICT centres functional but weak</w:t>
            </w:r>
          </w:p>
        </w:tc>
        <w:tc>
          <w:tcPr>
            <w:cnfStyle w:val="000000000000" w:firstRow="0" w:lastRow="0" w:firstColumn="0" w:lastColumn="0" w:oddVBand="0" w:evenVBand="0" w:oddHBand="0" w:evenHBand="0" w:firstRowFirstColumn="0" w:firstRowLastColumn="0" w:lastRowFirstColumn="0" w:lastRowLastColumn="0"/>
            <w:tcW w:w="4252" w:type="dxa"/>
            <w:tcMar/>
          </w:tcPr>
          <w:p w:rsidR="3509CDBB" w:rsidP="3509CDBB" w:rsidRDefault="3509CDBB" w14:paraId="6AFC3E8F" w14:textId="64225D53">
            <w:pPr>
              <w:spacing w:before="0" w:beforeAutospacing="off" w:after="160" w:afterAutospacing="off" w:line="257" w:lineRule="auto"/>
            </w:pPr>
            <w:r w:rsidRPr="3509CDBB" w:rsidR="3509CDBB">
              <w:rPr>
                <w:rFonts w:ascii="Calibri" w:hAnsi="Calibri" w:eastAsia="Calibri" w:cs="Calibri"/>
                <w:sz w:val="22"/>
                <w:szCs w:val="22"/>
              </w:rPr>
              <w:t>Expand FSCs; upgrade RAB stations; equip ICT centres</w:t>
            </w:r>
          </w:p>
        </w:tc>
      </w:tr>
    </w:tbl>
    <w:p w:rsidR="00D59081" w:rsidP="3509CDBB" w:rsidRDefault="00D59081" w14:paraId="5BA17CEF" w14:textId="4BB46E94">
      <w:pPr>
        <w:bidi w:val="0"/>
        <w:spacing w:before="0" w:beforeAutospacing="off" w:after="160" w:afterAutospacing="off" w:line="257" w:lineRule="auto"/>
        <w:jc w:val="both"/>
      </w:pPr>
      <w:r w:rsidRPr="3509CDBB" w:rsidR="00D59081">
        <w:rPr>
          <w:rFonts w:ascii="Calibri" w:hAnsi="Calibri" w:eastAsia="Calibri" w:cs="Calibri"/>
          <w:noProof w:val="0"/>
          <w:sz w:val="22"/>
          <w:szCs w:val="22"/>
          <w:lang w:val="en-US"/>
        </w:rPr>
        <w:t xml:space="preserve"> </w:t>
      </w:r>
    </w:p>
    <w:p w:rsidR="00D59081" w:rsidP="3509CDBB" w:rsidRDefault="00D59081" w14:paraId="70837D27" w14:textId="1574DFA3">
      <w:pPr>
        <w:bidi w:val="0"/>
        <w:spacing w:before="0" w:beforeAutospacing="off" w:after="160" w:afterAutospacing="off" w:line="257" w:lineRule="auto"/>
        <w:jc w:val="both"/>
        <w:rPr>
          <w:rFonts w:ascii="Calibri" w:hAnsi="Calibri" w:eastAsia="Calibri" w:cs="Calibri"/>
          <w:b w:val="0"/>
          <w:bCs w:val="0"/>
          <w:i w:val="1"/>
          <w:iCs w:val="1"/>
          <w:noProof w:val="0"/>
          <w:sz w:val="22"/>
          <w:szCs w:val="22"/>
          <w:lang w:val="en-US"/>
        </w:rPr>
      </w:pPr>
      <w:r w:rsidRPr="3509CDBB" w:rsidR="00D59081">
        <w:rPr>
          <w:rFonts w:ascii="Calibri" w:hAnsi="Calibri" w:eastAsia="Calibri" w:cs="Calibri"/>
          <w:b w:val="0"/>
          <w:bCs w:val="0"/>
          <w:i w:val="1"/>
          <w:iCs w:val="1"/>
          <w:noProof w:val="0"/>
          <w:sz w:val="22"/>
          <w:szCs w:val="22"/>
          <w:lang w:val="en-US"/>
        </w:rPr>
        <w:t>Sustainability and Institutionalization</w:t>
      </w:r>
    </w:p>
    <w:p w:rsidR="00D59081" w:rsidP="3509CDBB" w:rsidRDefault="00D59081" w14:paraId="6FDBBD58" w14:textId="23EBB2A4">
      <w:pPr>
        <w:bidi w:val="0"/>
        <w:spacing w:before="0" w:beforeAutospacing="off" w:after="160" w:afterAutospacing="off" w:line="257" w:lineRule="auto"/>
        <w:jc w:val="both"/>
      </w:pPr>
      <w:r w:rsidRPr="3509CDBB" w:rsidR="00D59081">
        <w:rPr>
          <w:rFonts w:ascii="Calibri" w:hAnsi="Calibri" w:eastAsia="Calibri" w:cs="Calibri"/>
          <w:noProof w:val="0"/>
          <w:sz w:val="22"/>
          <w:szCs w:val="22"/>
          <w:lang w:val="en-US"/>
        </w:rPr>
        <w:t>Sustainability of Rwanda’s CIS/AAS system, including the AgData Hub, will depend on embedding it within national strategies such as PSTA5 and the digital agriculture agenda, securing diversified financing through public budgets, PPPs, and user</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based models, and strengthening institutional capacity. The government’s role is to act as a facilitator and coordinator through structures like the Digitalization Steering Committee and Food Systems Secretariat, while investing in digital infrastructure, interoperability, and rural connectivity. The private sector, expected to lead under PSTA5, will leverage open APIs from AMIS and the Hub to develop commercial services such as credit, insurance, and input financing, while also expanding farm service centres and driving technological innovation. Together, these measures ensure the Hub evolves from a project into a permanent, institutionalized platform that underpins resilient, digitized agri</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food systems in Rwanda.</w:t>
      </w:r>
    </w:p>
    <w:p w:rsidR="00D59081" w:rsidP="3509CDBB" w:rsidRDefault="00D59081" w14:paraId="1E1E1244" w14:textId="4F6A0CBC">
      <w:pPr>
        <w:bidi w:val="0"/>
        <w:spacing w:before="0" w:beforeAutospacing="off" w:after="160" w:afterAutospacing="off" w:line="257" w:lineRule="auto"/>
        <w:jc w:val="both"/>
        <w:rPr>
          <w:rFonts w:ascii="Calibri" w:hAnsi="Calibri" w:eastAsia="Calibri" w:cs="Calibri"/>
          <w:b w:val="0"/>
          <w:bCs w:val="0"/>
          <w:i w:val="1"/>
          <w:iCs w:val="1"/>
          <w:noProof w:val="0"/>
          <w:sz w:val="22"/>
          <w:szCs w:val="22"/>
          <w:lang w:val="en-US"/>
        </w:rPr>
      </w:pPr>
      <w:r w:rsidRPr="3509CDBB" w:rsidR="00D59081">
        <w:rPr>
          <w:rFonts w:ascii="Calibri" w:hAnsi="Calibri" w:eastAsia="Calibri" w:cs="Calibri"/>
          <w:b w:val="0"/>
          <w:bCs w:val="0"/>
          <w:i w:val="1"/>
          <w:iCs w:val="1"/>
          <w:noProof w:val="0"/>
          <w:sz w:val="22"/>
          <w:szCs w:val="22"/>
          <w:lang w:val="en-US"/>
        </w:rPr>
        <w:t>Risks mitigation</w:t>
      </w:r>
    </w:p>
    <w:p w:rsidR="00D59081" w:rsidP="3509CDBB" w:rsidRDefault="00D59081" w14:paraId="13DCB73E" w14:textId="415707EC">
      <w:pPr>
        <w:bidi w:val="0"/>
        <w:spacing w:before="0" w:beforeAutospacing="off" w:after="160" w:afterAutospacing="off" w:line="257" w:lineRule="auto"/>
        <w:jc w:val="both"/>
      </w:pPr>
      <w:r w:rsidRPr="3509CDBB" w:rsidR="00D59081">
        <w:rPr>
          <w:rFonts w:ascii="Calibri" w:hAnsi="Calibri" w:eastAsia="Calibri" w:cs="Calibri"/>
          <w:noProof w:val="0"/>
          <w:sz w:val="22"/>
          <w:szCs w:val="22"/>
          <w:lang w:val="en-US"/>
        </w:rPr>
        <w:t>Key risks stem from the digital divide, weak data quality and fragmentation, institutional and capacity gaps, and long</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term funding uncertainties. Limited rural internet access and low digital literacy risk excluding smallholders, while persistent challenges with data collection and validation could undermine trust in the system. Institutional overlaps and poor coordination across ministries may slow adoption of emerging technologies. To mitigate these risks, Rwanda will need structured capacity</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building programs, stronger data governance frameworks, and cross</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cutting platforms that actively involve private sector actors, ensuring both sustainability and broad</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based adoption of the Hub</w:t>
      </w:r>
      <w:r w:rsidRPr="3509CDBB" w:rsidR="00D59081">
        <w:rPr>
          <w:rFonts w:ascii="Calibri" w:hAnsi="Calibri" w:eastAsia="Calibri" w:cs="Calibri"/>
          <w:b w:val="1"/>
          <w:bCs w:val="1"/>
          <w:noProof w:val="0"/>
          <w:sz w:val="22"/>
          <w:szCs w:val="22"/>
          <w:lang w:val="en-US"/>
        </w:rPr>
        <w:t>.</w:t>
      </w:r>
    </w:p>
    <w:p w:rsidR="00D59081" w:rsidP="3509CDBB" w:rsidRDefault="00D59081" w14:paraId="0EA76AE3" w14:textId="329ADFC5">
      <w:pPr>
        <w:bidi w:val="0"/>
        <w:spacing w:before="0" w:beforeAutospacing="off" w:after="160" w:afterAutospacing="off" w:line="257" w:lineRule="auto"/>
        <w:jc w:val="both"/>
        <w:rPr>
          <w:rFonts w:ascii="Calibri" w:hAnsi="Calibri" w:eastAsia="Calibri" w:cs="Calibri"/>
          <w:b w:val="0"/>
          <w:bCs w:val="0"/>
          <w:i w:val="1"/>
          <w:iCs w:val="1"/>
          <w:noProof w:val="0"/>
          <w:sz w:val="22"/>
          <w:szCs w:val="22"/>
          <w:lang w:val="en-US"/>
        </w:rPr>
      </w:pPr>
      <w:r w:rsidRPr="3509CDBB" w:rsidR="00D59081">
        <w:rPr>
          <w:rFonts w:ascii="Calibri" w:hAnsi="Calibri" w:eastAsia="Calibri" w:cs="Calibri"/>
          <w:b w:val="0"/>
          <w:bCs w:val="0"/>
          <w:i w:val="1"/>
          <w:iCs w:val="1"/>
          <w:noProof w:val="0"/>
          <w:sz w:val="22"/>
          <w:szCs w:val="22"/>
          <w:lang w:val="en-US"/>
        </w:rPr>
        <w:t xml:space="preserve">Way </w:t>
      </w:r>
      <w:r w:rsidRPr="3509CDBB" w:rsidR="1A4A776F">
        <w:rPr>
          <w:rFonts w:ascii="Calibri" w:hAnsi="Calibri" w:eastAsia="Calibri" w:cs="Calibri"/>
          <w:b w:val="0"/>
          <w:bCs w:val="0"/>
          <w:i w:val="1"/>
          <w:iCs w:val="1"/>
          <w:noProof w:val="0"/>
          <w:sz w:val="22"/>
          <w:szCs w:val="22"/>
          <w:lang w:val="en-US"/>
        </w:rPr>
        <w:t>f</w:t>
      </w:r>
      <w:r w:rsidRPr="3509CDBB" w:rsidR="00D59081">
        <w:rPr>
          <w:rFonts w:ascii="Calibri" w:hAnsi="Calibri" w:eastAsia="Calibri" w:cs="Calibri"/>
          <w:b w:val="0"/>
          <w:bCs w:val="0"/>
          <w:i w:val="1"/>
          <w:iCs w:val="1"/>
          <w:noProof w:val="0"/>
          <w:sz w:val="22"/>
          <w:szCs w:val="22"/>
          <w:lang w:val="en-US"/>
        </w:rPr>
        <w:t xml:space="preserve">orward </w:t>
      </w:r>
    </w:p>
    <w:p w:rsidR="00D59081" w:rsidP="3509CDBB" w:rsidRDefault="00D59081" w14:paraId="19F5C8EB" w14:textId="080F4000">
      <w:pPr>
        <w:bidi w:val="0"/>
        <w:spacing w:before="0" w:beforeAutospacing="off" w:after="160" w:afterAutospacing="off" w:line="257" w:lineRule="auto"/>
        <w:jc w:val="both"/>
      </w:pPr>
      <w:r w:rsidRPr="3509CDBB" w:rsidR="00D59081">
        <w:rPr>
          <w:rFonts w:ascii="Calibri" w:hAnsi="Calibri" w:eastAsia="Calibri" w:cs="Calibri"/>
          <w:noProof w:val="0"/>
          <w:sz w:val="22"/>
          <w:szCs w:val="22"/>
          <w:lang w:val="en-US"/>
        </w:rPr>
        <w:t xml:space="preserve">The way forward for Rwanda’s </w:t>
      </w:r>
      <w:r w:rsidRPr="3509CDBB" w:rsidR="00D59081">
        <w:rPr>
          <w:rFonts w:ascii="Calibri" w:hAnsi="Calibri" w:eastAsia="Calibri" w:cs="Calibri"/>
          <w:noProof w:val="0"/>
          <w:sz w:val="22"/>
          <w:szCs w:val="22"/>
          <w:lang w:val="en-US"/>
        </w:rPr>
        <w:t>AgData</w:t>
      </w:r>
      <w:r w:rsidRPr="3509CDBB" w:rsidR="00D59081">
        <w:rPr>
          <w:rFonts w:ascii="Calibri" w:hAnsi="Calibri" w:eastAsia="Calibri" w:cs="Calibri"/>
          <w:noProof w:val="0"/>
          <w:sz w:val="22"/>
          <w:szCs w:val="22"/>
          <w:lang w:val="en-US"/>
        </w:rPr>
        <w:t xml:space="preserve"> Hub, is to operationalize the roadmap through phased milestones that align with PSTA5’s Outcome 3.3 on digitized agri</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 xml:space="preserve">food systems. Immediate priorities include completing AMIS development and ensuring interoperability with SNS, </w:t>
      </w:r>
      <w:r w:rsidRPr="3509CDBB" w:rsidR="00D59081">
        <w:rPr>
          <w:rFonts w:ascii="Calibri" w:hAnsi="Calibri" w:eastAsia="Calibri" w:cs="Calibri"/>
          <w:noProof w:val="0"/>
          <w:sz w:val="22"/>
          <w:szCs w:val="22"/>
          <w:lang w:val="en-US"/>
        </w:rPr>
        <w:t>FoBaSi</w:t>
      </w:r>
      <w:r w:rsidRPr="3509CDBB" w:rsidR="00D59081">
        <w:rPr>
          <w:rFonts w:ascii="Calibri" w:hAnsi="Calibri" w:eastAsia="Calibri" w:cs="Calibri"/>
          <w:noProof w:val="0"/>
          <w:sz w:val="22"/>
          <w:szCs w:val="22"/>
          <w:lang w:val="en-US"/>
        </w:rPr>
        <w:t xml:space="preserve">, </w:t>
      </w:r>
      <w:r w:rsidRPr="3509CDBB" w:rsidR="00D59081">
        <w:rPr>
          <w:rFonts w:ascii="Calibri" w:hAnsi="Calibri" w:eastAsia="Calibri" w:cs="Calibri"/>
          <w:noProof w:val="0"/>
          <w:sz w:val="22"/>
          <w:szCs w:val="22"/>
          <w:lang w:val="en-US"/>
        </w:rPr>
        <w:t>AgriHubs</w:t>
      </w:r>
      <w:r w:rsidRPr="3509CDBB" w:rsidR="00D59081">
        <w:rPr>
          <w:rFonts w:ascii="Calibri" w:hAnsi="Calibri" w:eastAsia="Calibri" w:cs="Calibri"/>
          <w:noProof w:val="0"/>
          <w:sz w:val="22"/>
          <w:szCs w:val="22"/>
          <w:lang w:val="en-US"/>
        </w:rPr>
        <w:t xml:space="preserve">, and FSCs, while simultaneously strengthening ICT </w:t>
      </w:r>
      <w:r w:rsidRPr="3509CDBB" w:rsidR="00D59081">
        <w:rPr>
          <w:rFonts w:ascii="Calibri" w:hAnsi="Calibri" w:eastAsia="Calibri" w:cs="Calibri"/>
          <w:noProof w:val="0"/>
          <w:sz w:val="22"/>
          <w:szCs w:val="22"/>
          <w:lang w:val="en-US"/>
        </w:rPr>
        <w:t>centres</w:t>
      </w:r>
      <w:r w:rsidRPr="3509CDBB" w:rsidR="00D59081">
        <w:rPr>
          <w:rFonts w:ascii="Calibri" w:hAnsi="Calibri" w:eastAsia="Calibri" w:cs="Calibri"/>
          <w:noProof w:val="0"/>
          <w:sz w:val="22"/>
          <w:szCs w:val="22"/>
          <w:lang w:val="en-US"/>
        </w:rPr>
        <w:t xml:space="preserve"> and rural connectivity. In parallel, capacity building for 5,000 agronomists, veterinarians, and extension agents must be accelerated, with emphasis on digital literacy and data analytics. Medium</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term actions will focus on embedding the Hub into national strategies</w:t>
      </w:r>
      <w:r w:rsidRPr="3509CDBB" w:rsidR="0508EDC7">
        <w:rPr>
          <w:rFonts w:ascii="Calibri" w:hAnsi="Calibri" w:eastAsia="Calibri" w:cs="Calibri"/>
          <w:noProof w:val="0"/>
          <w:sz w:val="22"/>
          <w:szCs w:val="22"/>
          <w:lang w:val="en-US"/>
        </w:rPr>
        <w:t xml:space="preserve"> and </w:t>
      </w:r>
      <w:r w:rsidRPr="3509CDBB" w:rsidR="00D59081">
        <w:rPr>
          <w:rFonts w:ascii="Calibri" w:hAnsi="Calibri" w:eastAsia="Calibri" w:cs="Calibri"/>
          <w:noProof w:val="0"/>
          <w:sz w:val="22"/>
          <w:szCs w:val="22"/>
          <w:lang w:val="en-US"/>
        </w:rPr>
        <w:t xml:space="preserve">scaling </w:t>
      </w:r>
      <w:r w:rsidRPr="3509CDBB" w:rsidR="00D59081">
        <w:rPr>
          <w:rFonts w:ascii="Calibri" w:hAnsi="Calibri" w:eastAsia="Calibri" w:cs="Calibri"/>
          <w:noProof w:val="0"/>
          <w:sz w:val="22"/>
          <w:szCs w:val="22"/>
          <w:lang w:val="en-US"/>
        </w:rPr>
        <w:t>AgriHubs</w:t>
      </w:r>
      <w:r w:rsidRPr="3509CDBB" w:rsidR="00D59081">
        <w:rPr>
          <w:rFonts w:ascii="Calibri" w:hAnsi="Calibri" w:eastAsia="Calibri" w:cs="Calibri"/>
          <w:noProof w:val="0"/>
          <w:sz w:val="22"/>
          <w:szCs w:val="22"/>
          <w:lang w:val="en-US"/>
        </w:rPr>
        <w:t xml:space="preserve"> </w:t>
      </w:r>
      <w:r w:rsidRPr="3509CDBB" w:rsidR="29BD0E6F">
        <w:rPr>
          <w:rFonts w:ascii="Calibri" w:hAnsi="Calibri" w:eastAsia="Calibri" w:cs="Calibri"/>
          <w:noProof w:val="0"/>
          <w:sz w:val="22"/>
          <w:szCs w:val="22"/>
          <w:lang w:val="en-US"/>
        </w:rPr>
        <w:t xml:space="preserve">in </w:t>
      </w:r>
      <w:r w:rsidRPr="3509CDBB" w:rsidR="00D59081">
        <w:rPr>
          <w:rFonts w:ascii="Calibri" w:hAnsi="Calibri" w:eastAsia="Calibri" w:cs="Calibri"/>
          <w:noProof w:val="0"/>
          <w:sz w:val="22"/>
          <w:szCs w:val="22"/>
          <w:lang w:val="en-US"/>
        </w:rPr>
        <w:t xml:space="preserve">Food Basket Sites as service delivery </w:t>
      </w:r>
      <w:r w:rsidRPr="3509CDBB" w:rsidR="1E7BB187">
        <w:rPr>
          <w:rFonts w:ascii="Calibri" w:hAnsi="Calibri" w:eastAsia="Calibri" w:cs="Calibri"/>
          <w:noProof w:val="0"/>
          <w:sz w:val="22"/>
          <w:szCs w:val="22"/>
          <w:lang w:val="en-US"/>
        </w:rPr>
        <w:t>anchors and</w:t>
      </w:r>
      <w:r w:rsidRPr="3509CDBB" w:rsidR="00D59081">
        <w:rPr>
          <w:rFonts w:ascii="Calibri" w:hAnsi="Calibri" w:eastAsia="Calibri" w:cs="Calibri"/>
          <w:noProof w:val="0"/>
          <w:sz w:val="22"/>
          <w:szCs w:val="22"/>
          <w:lang w:val="en-US"/>
        </w:rPr>
        <w:t xml:space="preserve"> incentivizing private sector innovation through open APIs and PPPs. Over the longer term, sustainability will hinge on hybrid financing models, robust data governance, and institutionalized coordination mechanisms, ensuring the Hub evolves into a permanent platform that underpins resilient, inclusive, and digitized agri</w:t>
      </w:r>
      <w:r w:rsidRPr="3509CDBB" w:rsidR="00D59081">
        <w:rPr>
          <w:rFonts w:ascii="Cambria Math" w:hAnsi="Cambria Math" w:eastAsia="Cambria Math" w:cs="Cambria Math"/>
          <w:noProof w:val="0"/>
          <w:sz w:val="22"/>
          <w:szCs w:val="22"/>
          <w:lang w:val="en-US"/>
        </w:rPr>
        <w:t>‑</w:t>
      </w:r>
      <w:r w:rsidRPr="3509CDBB" w:rsidR="00D59081">
        <w:rPr>
          <w:rFonts w:ascii="Calibri" w:hAnsi="Calibri" w:eastAsia="Calibri" w:cs="Calibri"/>
          <w:noProof w:val="0"/>
          <w:sz w:val="22"/>
          <w:szCs w:val="22"/>
          <w:lang w:val="en-US"/>
        </w:rPr>
        <w:t>food systems in Rwanda</w:t>
      </w:r>
      <w:r w:rsidRPr="3509CDBB" w:rsidR="00D59081">
        <w:rPr>
          <w:rFonts w:ascii="Calibri" w:hAnsi="Calibri" w:eastAsia="Calibri" w:cs="Calibri"/>
          <w:b w:val="1"/>
          <w:bCs w:val="1"/>
          <w:noProof w:val="0"/>
          <w:sz w:val="22"/>
          <w:szCs w:val="22"/>
          <w:lang w:val="en-US"/>
        </w:rPr>
        <w:t>.</w:t>
      </w:r>
    </w:p>
    <w:p w:rsidR="3509CDBB" w:rsidP="3509CDBB" w:rsidRDefault="3509CDBB" w14:paraId="5E908B15" w14:textId="0A5882B8">
      <w:pPr>
        <w:spacing w:before="120" w:after="120" w:line="240" w:lineRule="auto"/>
        <w:jc w:val="both"/>
        <w:rPr>
          <w:rFonts w:ascii="Calibri" w:hAnsi="Calibri" w:cs="Calibri"/>
          <w:b w:val="1"/>
          <w:bCs w:val="1"/>
          <w:color w:val="C00000"/>
          <w:lang w:val="en-US"/>
        </w:rPr>
      </w:pPr>
    </w:p>
    <w:p w:rsidRPr="00312993" w:rsidR="00596C58" w:rsidP="00312993" w:rsidRDefault="00596C58" w14:paraId="7EEEFA45" w14:textId="7B8DFA13">
      <w:pPr>
        <w:pStyle w:val="ListParagraph"/>
        <w:numPr>
          <w:ilvl w:val="1"/>
          <w:numId w:val="13"/>
        </w:numPr>
        <w:spacing w:before="120" w:after="120" w:line="240" w:lineRule="auto"/>
        <w:jc w:val="both"/>
        <w:rPr>
          <w:rFonts w:ascii="Calibri" w:hAnsi="Calibri" w:cs="Calibri"/>
          <w:color w:val="000000" w:themeColor="text1"/>
          <w:lang w:val="en-US"/>
        </w:rPr>
      </w:pPr>
      <w:r w:rsidRPr="00312993">
        <w:rPr>
          <w:rFonts w:ascii="Calibri" w:hAnsi="Calibri" w:cs="Calibri"/>
          <w:color w:val="000000" w:themeColor="text1"/>
          <w:lang w:val="en-US"/>
        </w:rPr>
        <w:t xml:space="preserve">Mozambique – Roadmap of what will be required to set -up and Ag Data Hub </w:t>
      </w:r>
      <w:r w:rsidR="007B6F33">
        <w:rPr>
          <w:rFonts w:ascii="Calibri" w:hAnsi="Calibri" w:cs="Calibri"/>
          <w:color w:val="000000" w:themeColor="text1"/>
          <w:lang w:val="en-US"/>
        </w:rPr>
        <w:t>[</w:t>
      </w:r>
      <w:r w:rsidRPr="007B6F33" w:rsidR="007B6F33">
        <w:rPr>
          <w:rFonts w:ascii="Calibri" w:hAnsi="Calibri" w:cs="Calibri"/>
          <w:b/>
          <w:bCs/>
          <w:color w:val="80340D" w:themeColor="accent2" w:themeShade="80"/>
          <w:lang w:val="en-US"/>
        </w:rPr>
        <w:t>Teferi works with Sydney</w:t>
      </w:r>
      <w:r w:rsidR="007B6F33">
        <w:rPr>
          <w:rFonts w:ascii="Calibri" w:hAnsi="Calibri" w:cs="Calibri"/>
          <w:color w:val="000000" w:themeColor="text1"/>
          <w:lang w:val="en-US"/>
        </w:rPr>
        <w:t>]</w:t>
      </w:r>
    </w:p>
    <w:p w:rsidRPr="00312993" w:rsidR="005F66C5" w:rsidP="005F66C5" w:rsidRDefault="005F66C5" w14:paraId="1BF63C04" w14:textId="36286A95">
      <w:pPr>
        <w:pStyle w:val="pf0"/>
        <w:rPr>
          <w:rFonts w:ascii="Calibri" w:hAnsi="Calibri" w:cs="Calibri" w:eastAsiaTheme="minorHAnsi"/>
          <w:b/>
          <w:bCs/>
          <w:color w:val="000000" w:themeColor="text1"/>
          <w:kern w:val="2"/>
          <w:sz w:val="22"/>
          <w:szCs w:val="22"/>
          <w14:ligatures w14:val="standardContextual"/>
        </w:rPr>
      </w:pPr>
      <w:r w:rsidRPr="00312993">
        <w:rPr>
          <w:rFonts w:ascii="Calibri" w:hAnsi="Calibri" w:cs="Calibri" w:eastAsiaTheme="minorHAnsi"/>
          <w:b/>
          <w:bCs/>
          <w:color w:val="000000" w:themeColor="text1"/>
          <w:kern w:val="2"/>
          <w:sz w:val="22"/>
          <w:szCs w:val="22"/>
          <w14:ligatures w14:val="standardContextual"/>
        </w:rPr>
        <w:t xml:space="preserve">Major challenges and lessons (1/2 page) </w:t>
      </w:r>
      <w:r w:rsidRPr="007B6F33" w:rsidR="00A044EE">
        <w:rPr>
          <w:rFonts w:ascii="Calibri" w:hAnsi="Calibri" w:cs="Calibri" w:eastAsiaTheme="minorHAnsi"/>
          <w:b/>
          <w:bCs/>
          <w:i/>
          <w:iCs/>
          <w:kern w:val="2"/>
          <w:sz w:val="22"/>
          <w:szCs w:val="22"/>
          <w14:ligatures w14:val="standardContextual"/>
        </w:rPr>
        <w:t>Can this be changed to ‘Cross-cutting lessons and strategic insights?’</w:t>
      </w:r>
    </w:p>
    <w:p w:rsidRPr="00312993" w:rsidR="005F66C5" w:rsidP="005F66C5" w:rsidRDefault="005F66C5" w14:paraId="50692930" w14:textId="5EA2A74F">
      <w:pPr>
        <w:pStyle w:val="pf0"/>
        <w:numPr>
          <w:ilvl w:val="0"/>
          <w:numId w:val="17"/>
        </w:numPr>
        <w:spacing w:before="0" w:beforeAutospacing="0" w:after="0" w:afterAutospacing="0"/>
        <w:rPr>
          <w:rFonts w:ascii="Calibri" w:hAnsi="Calibri" w:cs="Calibri" w:eastAsiaTheme="minorHAnsi"/>
          <w:color w:val="000000" w:themeColor="text1"/>
          <w:kern w:val="2"/>
          <w:sz w:val="22"/>
          <w:szCs w:val="22"/>
          <w14:ligatures w14:val="standardContextual"/>
        </w:rPr>
      </w:pPr>
      <w:proofErr w:type="gramStart"/>
      <w:r w:rsidRPr="00312993">
        <w:rPr>
          <w:rFonts w:ascii="Calibri" w:hAnsi="Calibri" w:cs="Calibri" w:eastAsiaTheme="minorHAnsi"/>
          <w:color w:val="000000" w:themeColor="text1"/>
          <w:kern w:val="2"/>
          <w:sz w:val="22"/>
          <w:szCs w:val="22"/>
          <w14:ligatures w14:val="standardContextual"/>
        </w:rPr>
        <w:t>Capture</w:t>
      </w:r>
      <w:proofErr w:type="gramEnd"/>
      <w:r w:rsidRPr="00312993">
        <w:rPr>
          <w:rFonts w:ascii="Calibri" w:hAnsi="Calibri" w:cs="Calibri" w:eastAsiaTheme="minorHAnsi"/>
          <w:color w:val="000000" w:themeColor="text1"/>
          <w:kern w:val="2"/>
          <w:sz w:val="22"/>
          <w:szCs w:val="22"/>
          <w14:ligatures w14:val="standardContextual"/>
        </w:rPr>
        <w:t xml:space="preserve"> insights on scalability, data interoperability, and sustainability</w:t>
      </w:r>
      <w:r w:rsidR="007B6F33">
        <w:rPr>
          <w:rFonts w:ascii="Calibri" w:hAnsi="Calibri" w:cs="Calibri" w:eastAsiaTheme="minorHAnsi"/>
          <w:color w:val="000000" w:themeColor="text1"/>
          <w:kern w:val="2"/>
          <w:sz w:val="22"/>
          <w:szCs w:val="22"/>
          <w14:ligatures w14:val="standardContextual"/>
        </w:rPr>
        <w:t xml:space="preserve"> </w:t>
      </w:r>
      <w:r w:rsidRPr="007B6F33" w:rsidR="007B6F33">
        <w:rPr>
          <w:rFonts w:ascii="Calibri" w:hAnsi="Calibri" w:cs="Calibri" w:eastAsiaTheme="minorHAnsi"/>
          <w:b/>
          <w:bCs/>
          <w:color w:val="80340D" w:themeColor="accent2" w:themeShade="80"/>
          <w:kern w:val="2"/>
          <w:sz w:val="22"/>
          <w:szCs w:val="22"/>
          <w14:ligatures w14:val="standardContextual"/>
        </w:rPr>
        <w:t>[Ram and Teferi]</w:t>
      </w:r>
      <w:r w:rsidRPr="00312993">
        <w:rPr>
          <w:rFonts w:ascii="Calibri" w:hAnsi="Calibri" w:cs="Calibri" w:eastAsiaTheme="minorHAnsi"/>
          <w:color w:val="000000" w:themeColor="text1"/>
          <w:kern w:val="2"/>
          <w:sz w:val="22"/>
          <w:szCs w:val="22"/>
          <w14:ligatures w14:val="standardContextual"/>
        </w:rPr>
        <w:t>.</w:t>
      </w:r>
    </w:p>
    <w:p w:rsidRPr="00312993" w:rsidR="005F66C5" w:rsidP="3509CDBB" w:rsidRDefault="005F66C5" w14:paraId="6D5DF811" w14:textId="2E8B68E9" w14:noSpellErr="1">
      <w:pPr>
        <w:numPr>
          <w:ilvl w:val="0"/>
          <w:numId w:val="13"/>
        </w:numPr>
        <w:spacing w:before="120" w:after="120" w:line="240" w:lineRule="auto"/>
        <w:jc w:val="both"/>
        <w:rPr>
          <w:rFonts w:ascii="Calibri" w:hAnsi="Calibri" w:cs="Calibri"/>
          <w:color w:val="000000" w:themeColor="text1"/>
          <w:lang w:val="en-GB"/>
        </w:rPr>
      </w:pPr>
      <w:r w:rsidRPr="3509CDBB" w:rsidR="78D03F09">
        <w:rPr>
          <w:rFonts w:ascii="Calibri" w:hAnsi="Calibri" w:cs="Calibri"/>
          <w:color w:val="000000" w:themeColor="text1" w:themeTint="FF" w:themeShade="FF"/>
          <w:lang w:val="en-GB"/>
        </w:rPr>
        <w:t>Add a use cases paragraph section from each country (e.g., a farmer using SMS-based climate advisory, or an extension officer using data dashboard</w:t>
      </w:r>
      <w:r w:rsidRPr="3509CDBB" w:rsidR="78D03F09">
        <w:rPr>
          <w:rFonts w:ascii="Calibri" w:hAnsi="Calibri" w:cs="Calibri"/>
          <w:b w:val="1"/>
          <w:bCs w:val="1"/>
          <w:color w:val="80340D" w:themeColor="accent2" w:themeTint="FF" w:themeShade="80"/>
          <w:lang w:val="en-GB"/>
        </w:rPr>
        <w:t>).</w:t>
      </w:r>
      <w:r w:rsidRPr="3509CDBB" w:rsidR="3CE22D8C">
        <w:rPr>
          <w:rFonts w:ascii="Calibri" w:hAnsi="Calibri" w:cs="Calibri"/>
          <w:b w:val="1"/>
          <w:bCs w:val="1"/>
          <w:color w:val="80340D" w:themeColor="accent2" w:themeTint="FF" w:themeShade="80"/>
          <w:lang w:val="en-GB"/>
        </w:rPr>
        <w:t>[</w:t>
      </w:r>
      <w:r w:rsidRPr="3509CDBB" w:rsidR="3CE22D8C">
        <w:rPr>
          <w:rFonts w:ascii="Calibri" w:hAnsi="Calibri" w:cs="Calibri"/>
          <w:b w:val="1"/>
          <w:bCs w:val="1"/>
          <w:color w:val="80340D" w:themeColor="accent2" w:themeTint="FF" w:themeShade="80"/>
          <w:lang w:val="en-GB"/>
        </w:rPr>
        <w:t>Specific example from KE by Ram and specific example from ET by Teferi]</w:t>
      </w:r>
    </w:p>
    <w:p w:rsidRPr="00312993" w:rsidR="005F66C5" w:rsidP="005F66C5" w:rsidRDefault="005F66C5" w14:paraId="49029804" w14:textId="5821FEFA">
      <w:pPr>
        <w:numPr>
          <w:ilvl w:val="0"/>
          <w:numId w:val="13"/>
        </w:numPr>
        <w:spacing w:before="120" w:after="120" w:line="240" w:lineRule="auto"/>
        <w:jc w:val="both"/>
        <w:rPr>
          <w:rFonts w:ascii="Calibri" w:hAnsi="Calibri" w:cs="Calibri"/>
          <w:color w:val="000000" w:themeColor="text1"/>
          <w:lang w:val="en-US"/>
        </w:rPr>
      </w:pPr>
      <w:r w:rsidRPr="00312993">
        <w:rPr>
          <w:rFonts w:ascii="Calibri" w:hAnsi="Calibri" w:cs="Calibri"/>
          <w:color w:val="000000" w:themeColor="text1"/>
          <w:lang w:val="en-US"/>
        </w:rPr>
        <w:t>How gender, youth, and last-mile access are being addressed or require attention</w:t>
      </w:r>
      <w:r w:rsidR="007B6F33">
        <w:rPr>
          <w:rFonts w:ascii="Calibri" w:hAnsi="Calibri" w:cs="Calibri"/>
          <w:color w:val="000000" w:themeColor="text1"/>
          <w:lang w:val="en-US"/>
        </w:rPr>
        <w:t xml:space="preserve"> </w:t>
      </w:r>
      <w:r w:rsidRPr="007B6F33" w:rsidR="007B6F33">
        <w:rPr>
          <w:rFonts w:ascii="Calibri" w:hAnsi="Calibri" w:cs="Calibri"/>
          <w:b/>
          <w:bCs/>
          <w:color w:val="80340D" w:themeColor="accent2" w:themeShade="80"/>
          <w:lang w:val="en-US"/>
        </w:rPr>
        <w:t>[Rupsha]</w:t>
      </w:r>
    </w:p>
    <w:p w:rsidRPr="00312993" w:rsidR="00647D36" w:rsidP="00312993" w:rsidRDefault="005F66C5" w14:paraId="3BA7D6DB" w14:textId="5B8AC3A3">
      <w:pPr>
        <w:numPr>
          <w:ilvl w:val="0"/>
          <w:numId w:val="13"/>
        </w:numPr>
        <w:spacing w:before="120" w:after="120" w:line="240" w:lineRule="auto"/>
        <w:jc w:val="both"/>
        <w:rPr>
          <w:rFonts w:ascii="Calibri" w:hAnsi="Calibri" w:cs="Calibri"/>
          <w:color w:val="000000" w:themeColor="text1"/>
          <w:lang w:val="en-US"/>
        </w:rPr>
      </w:pPr>
      <w:r w:rsidRPr="3509CDBB" w:rsidR="78D03F09">
        <w:rPr>
          <w:rFonts w:ascii="Calibri" w:hAnsi="Calibri" w:cs="Calibri"/>
          <w:color w:val="000000" w:themeColor="text1" w:themeTint="FF" w:themeShade="FF"/>
          <w:lang w:val="en-US"/>
        </w:rPr>
        <w:t xml:space="preserve">Indicate </w:t>
      </w:r>
      <w:r w:rsidRPr="3509CDBB" w:rsidR="78D03F09">
        <w:rPr>
          <w:rFonts w:ascii="Calibri" w:hAnsi="Calibri" w:cs="Calibri"/>
          <w:color w:val="000000" w:themeColor="text1" w:themeTint="FF" w:themeShade="FF"/>
          <w:lang w:val="en-US"/>
        </w:rPr>
        <w:t>where AG</w:t>
      </w:r>
      <w:r w:rsidRPr="3509CDBB" w:rsidR="78D03F09">
        <w:rPr>
          <w:rFonts w:ascii="Calibri" w:hAnsi="Calibri" w:cs="Calibri"/>
          <w:color w:val="000000" w:themeColor="text1" w:themeTint="FF" w:themeShade="FF"/>
          <w:lang w:val="en-US"/>
        </w:rPr>
        <w:t>RA’s catalytic role has been most critical</w:t>
      </w:r>
      <w:r w:rsidRPr="3509CDBB" w:rsidR="2A78B744">
        <w:rPr>
          <w:rFonts w:ascii="Calibri" w:hAnsi="Calibri" w:cs="Calibri"/>
          <w:color w:val="000000" w:themeColor="text1" w:themeTint="FF" w:themeShade="FF"/>
          <w:lang w:val="en-US"/>
        </w:rPr>
        <w:t xml:space="preserve"> - </w:t>
      </w:r>
      <w:r w:rsidRPr="3509CDBB" w:rsidR="78D03F09">
        <w:rPr>
          <w:rFonts w:ascii="Calibri" w:hAnsi="Calibri" w:cs="Calibri"/>
          <w:color w:val="000000" w:themeColor="text1" w:themeTint="FF" w:themeShade="FF"/>
          <w:lang w:val="en-US"/>
        </w:rPr>
        <w:t>technical assistance, co-financing, coordination, etc.</w:t>
      </w:r>
      <w:r w:rsidRPr="3509CDBB" w:rsidR="3CE22D8C">
        <w:rPr>
          <w:rFonts w:ascii="Calibri" w:hAnsi="Calibri" w:cs="Calibri"/>
          <w:color w:val="000000" w:themeColor="text1" w:themeTint="FF" w:themeShade="FF"/>
          <w:lang w:val="en-US"/>
        </w:rPr>
        <w:t xml:space="preserve"> </w:t>
      </w:r>
      <w:r w:rsidRPr="3509CDBB" w:rsidR="3CE22D8C">
        <w:rPr>
          <w:rFonts w:ascii="Calibri" w:hAnsi="Calibri" w:cs="Calibri"/>
          <w:b w:val="1"/>
          <w:bCs w:val="1"/>
          <w:color w:val="80340D" w:themeColor="accent2" w:themeTint="FF" w:themeShade="80"/>
          <w:lang w:val="en-US"/>
        </w:rPr>
        <w:t>[</w:t>
      </w:r>
      <w:r w:rsidRPr="3509CDBB" w:rsidR="3AD42550">
        <w:rPr>
          <w:rFonts w:ascii="Calibri" w:hAnsi="Calibri" w:cs="Calibri"/>
          <w:b w:val="1"/>
          <w:bCs w:val="1"/>
          <w:color w:val="80340D" w:themeColor="accent2" w:themeTint="FF" w:themeShade="80"/>
          <w:lang w:val="en-US"/>
        </w:rPr>
        <w:t xml:space="preserve">Rupsha/ </w:t>
      </w:r>
      <w:r w:rsidRPr="3509CDBB" w:rsidR="3CE22D8C">
        <w:rPr>
          <w:rFonts w:ascii="Calibri" w:hAnsi="Calibri" w:cs="Calibri"/>
          <w:b w:val="1"/>
          <w:bCs w:val="1"/>
          <w:color w:val="80340D" w:themeColor="accent2" w:themeTint="FF" w:themeShade="80"/>
          <w:lang w:val="en-US"/>
        </w:rPr>
        <w:t>Ram]</w:t>
      </w:r>
    </w:p>
    <w:p w:rsidRPr="00312993" w:rsidR="00647D36" w:rsidP="00337EF5" w:rsidRDefault="00647D36" w14:paraId="2961DC2E" w14:textId="77777777">
      <w:pPr>
        <w:spacing w:before="120" w:after="120" w:line="240" w:lineRule="auto"/>
        <w:jc w:val="both"/>
        <w:rPr>
          <w:rFonts w:ascii="Calibri" w:hAnsi="Calibri" w:cs="Calibri"/>
          <w:color w:val="000000" w:themeColor="text1"/>
          <w:lang w:val="en-US"/>
        </w:rPr>
      </w:pPr>
    </w:p>
    <w:p w:rsidRPr="00312993" w:rsidR="00647D36" w:rsidP="00337EF5" w:rsidRDefault="00CE731E" w14:paraId="3E960DFC" w14:textId="14E0DA03">
      <w:pPr>
        <w:spacing w:before="120" w:after="120" w:line="240" w:lineRule="auto"/>
        <w:jc w:val="both"/>
        <w:rPr>
          <w:rFonts w:ascii="Calibri" w:hAnsi="Calibri" w:cs="Calibri"/>
          <w:b w:val="1"/>
          <w:bCs w:val="1"/>
          <w:color w:val="000000" w:themeColor="text1"/>
          <w:lang w:val="en-US"/>
        </w:rPr>
      </w:pPr>
      <w:r w:rsidRPr="3509CDBB" w:rsidR="7D795D0D">
        <w:rPr>
          <w:rFonts w:ascii="Calibri" w:hAnsi="Calibri" w:cs="Calibri"/>
          <w:b w:val="1"/>
          <w:bCs w:val="1"/>
          <w:color w:val="000000" w:themeColor="text1" w:themeTint="FF" w:themeShade="FF"/>
          <w:lang w:val="en-US"/>
        </w:rPr>
        <w:t xml:space="preserve">Way Forward </w:t>
      </w:r>
      <w:r w:rsidRPr="3509CDBB" w:rsidR="4162FBD6">
        <w:rPr>
          <w:rFonts w:ascii="Calibri" w:hAnsi="Calibri" w:cs="Calibri"/>
          <w:b w:val="1"/>
          <w:bCs w:val="1"/>
          <w:color w:val="000000" w:themeColor="text1" w:themeTint="FF" w:themeShade="FF"/>
          <w:lang w:val="en-US"/>
        </w:rPr>
        <w:t>(2 pages)</w:t>
      </w:r>
      <w:r w:rsidRPr="3509CDBB" w:rsidR="3CE22D8C">
        <w:rPr>
          <w:rFonts w:ascii="Calibri" w:hAnsi="Calibri" w:cs="Calibri"/>
          <w:b w:val="1"/>
          <w:bCs w:val="1"/>
          <w:color w:val="000000" w:themeColor="text1" w:themeTint="FF" w:themeShade="FF"/>
          <w:lang w:val="en-US"/>
        </w:rPr>
        <w:t xml:space="preserve"> </w:t>
      </w:r>
      <w:r w:rsidRPr="3509CDBB" w:rsidR="3CE22D8C">
        <w:rPr>
          <w:rFonts w:ascii="Calibri" w:hAnsi="Calibri" w:cs="Calibri"/>
          <w:b w:val="1"/>
          <w:bCs w:val="1"/>
          <w:color w:val="80340D" w:themeColor="accent2" w:themeTint="FF" w:themeShade="80"/>
          <w:lang w:val="en-US"/>
        </w:rPr>
        <w:t>[</w:t>
      </w:r>
      <w:r w:rsidRPr="3509CDBB" w:rsidR="62C45D19">
        <w:rPr>
          <w:rFonts w:ascii="Calibri" w:hAnsi="Calibri" w:cs="Calibri"/>
          <w:b w:val="1"/>
          <w:bCs w:val="1"/>
          <w:color w:val="80340D" w:themeColor="accent2" w:themeTint="FF" w:themeShade="80"/>
          <w:lang w:val="en-US"/>
        </w:rPr>
        <w:t xml:space="preserve">Anthony to add bullet points/content for the framing; </w:t>
      </w:r>
      <w:r w:rsidRPr="3509CDBB" w:rsidR="3CE22D8C">
        <w:rPr>
          <w:rFonts w:ascii="Calibri" w:hAnsi="Calibri" w:cs="Calibri"/>
          <w:b w:val="1"/>
          <w:bCs w:val="1"/>
          <w:color w:val="80340D" w:themeColor="accent2" w:themeTint="FF" w:themeShade="80"/>
          <w:lang w:val="en-US"/>
        </w:rPr>
        <w:t xml:space="preserve">Ram and Teferi with contributions from Jacob, Moussa, </w:t>
      </w:r>
      <w:r w:rsidRPr="3509CDBB" w:rsidR="3CE22D8C">
        <w:rPr>
          <w:rFonts w:ascii="Calibri" w:hAnsi="Calibri" w:cs="Calibri"/>
          <w:b w:val="1"/>
          <w:bCs w:val="1"/>
          <w:color w:val="80340D" w:themeColor="accent2" w:themeTint="FF" w:themeShade="80"/>
          <w:lang w:val="en-US"/>
        </w:rPr>
        <w:t>Nombre</w:t>
      </w:r>
      <w:r w:rsidRPr="3509CDBB" w:rsidR="3CE22D8C">
        <w:rPr>
          <w:rFonts w:ascii="Calibri" w:hAnsi="Calibri" w:cs="Calibri"/>
          <w:b w:val="1"/>
          <w:bCs w:val="1"/>
          <w:color w:val="80340D" w:themeColor="accent2" w:themeTint="FF" w:themeShade="80"/>
          <w:lang w:val="en-US"/>
        </w:rPr>
        <w:t xml:space="preserve"> and Sydney]</w:t>
      </w:r>
    </w:p>
    <w:p w:rsidRPr="00312993" w:rsidR="00A870F6" w:rsidP="00A870F6" w:rsidRDefault="00CE731E" w14:paraId="44BFBAD5" w14:textId="69C42D22">
      <w:pPr>
        <w:spacing w:before="120" w:after="120" w:line="240" w:lineRule="auto"/>
        <w:jc w:val="both"/>
        <w:rPr>
          <w:rFonts w:ascii="Calibri" w:hAnsi="Calibri" w:cs="Calibri"/>
          <w:color w:val="000000" w:themeColor="text1"/>
          <w:lang w:val="en-US"/>
        </w:rPr>
      </w:pPr>
      <w:r w:rsidRPr="3509CDBB" w:rsidR="7D795D0D">
        <w:rPr>
          <w:rFonts w:ascii="Calibri" w:hAnsi="Calibri" w:cs="Calibri"/>
          <w:color w:val="000000" w:themeColor="text1" w:themeTint="FF" w:themeShade="FF"/>
          <w:lang w:val="en-US"/>
        </w:rPr>
        <w:t xml:space="preserve">Iterative process </w:t>
      </w:r>
      <w:r w:rsidRPr="3509CDBB" w:rsidR="4162FBD6">
        <w:rPr>
          <w:rFonts w:ascii="Calibri" w:hAnsi="Calibri" w:cs="Calibri"/>
          <w:color w:val="000000" w:themeColor="text1" w:themeTint="FF" w:themeShade="FF"/>
          <w:lang w:val="en-US"/>
        </w:rPr>
        <w:t xml:space="preserve">for refinement and making the </w:t>
      </w:r>
      <w:r w:rsidRPr="3509CDBB" w:rsidR="4162FBD6">
        <w:rPr>
          <w:rFonts w:ascii="Calibri" w:hAnsi="Calibri" w:cs="Calibri"/>
          <w:color w:val="000000" w:themeColor="text1" w:themeTint="FF" w:themeShade="FF"/>
          <w:lang w:val="en-US"/>
        </w:rPr>
        <w:t>AgData</w:t>
      </w:r>
      <w:r w:rsidRPr="3509CDBB" w:rsidR="4162FBD6">
        <w:rPr>
          <w:rFonts w:ascii="Calibri" w:hAnsi="Calibri" w:cs="Calibri"/>
          <w:color w:val="000000" w:themeColor="text1" w:themeTint="FF" w:themeShade="FF"/>
          <w:lang w:val="en-US"/>
        </w:rPr>
        <w:t xml:space="preserve"> Hubs fit for purpose </w:t>
      </w:r>
      <w:r w:rsidRPr="3509CDBB" w:rsidR="7D795D0D">
        <w:rPr>
          <w:rFonts w:ascii="Calibri" w:hAnsi="Calibri" w:cs="Calibri"/>
          <w:color w:val="000000" w:themeColor="text1" w:themeTint="FF" w:themeShade="FF"/>
          <w:lang w:val="en-US"/>
        </w:rPr>
        <w:t xml:space="preserve">with different partners for further downscaling information for the last mile use </w:t>
      </w:r>
      <w:r w:rsidRPr="3509CDBB" w:rsidR="649EA184">
        <w:rPr>
          <w:rFonts w:ascii="Calibri" w:hAnsi="Calibri" w:cs="Calibri"/>
          <w:color w:val="000000" w:themeColor="text1" w:themeTint="FF" w:themeShade="FF"/>
          <w:lang w:val="en-US"/>
        </w:rPr>
        <w:t xml:space="preserve">including </w:t>
      </w:r>
      <w:r w:rsidRPr="3509CDBB" w:rsidR="00E66F9B">
        <w:rPr>
          <w:rFonts w:ascii="Calibri" w:hAnsi="Calibri" w:cs="Calibri"/>
          <w:color w:val="000000" w:themeColor="text1" w:themeTint="FF" w:themeShade="FF"/>
          <w:lang w:val="en-US"/>
        </w:rPr>
        <w:t xml:space="preserve">policy, </w:t>
      </w:r>
      <w:r w:rsidRPr="3509CDBB" w:rsidR="00E66F9B">
        <w:rPr>
          <w:rFonts w:ascii="Calibri" w:hAnsi="Calibri" w:cs="Calibri"/>
          <w:color w:val="000000" w:themeColor="text1" w:themeTint="FF" w:themeShade="FF"/>
          <w:lang w:val="en-US"/>
        </w:rPr>
        <w:t>infrastructure</w:t>
      </w:r>
      <w:r w:rsidRPr="3509CDBB" w:rsidR="00E66F9B">
        <w:rPr>
          <w:rFonts w:ascii="Calibri" w:hAnsi="Calibri" w:cs="Calibri"/>
          <w:color w:val="000000" w:themeColor="text1" w:themeTint="FF" w:themeShade="FF"/>
          <w:lang w:val="en-US"/>
        </w:rPr>
        <w:t xml:space="preserve"> and capacity needs; role of partners (governments, donors, private sectors, …</w:t>
      </w:r>
      <w:r w:rsidRPr="3509CDBB" w:rsidR="00E66F9B">
        <w:rPr>
          <w:rFonts w:ascii="Calibri" w:hAnsi="Calibri" w:cs="Calibri"/>
          <w:color w:val="000000" w:themeColor="text1" w:themeTint="FF" w:themeShade="FF"/>
          <w:lang w:val="en-US"/>
        </w:rPr>
        <w:t>etc</w:t>
      </w:r>
      <w:r w:rsidRPr="3509CDBB" w:rsidR="00E66F9B">
        <w:rPr>
          <w:rFonts w:ascii="Calibri" w:hAnsi="Calibri" w:cs="Calibri"/>
          <w:color w:val="000000" w:themeColor="text1" w:themeTint="FF" w:themeShade="FF"/>
          <w:lang w:val="en-US"/>
        </w:rPr>
        <w:t xml:space="preserve">); and steps or ideas for mainstreaming and institutionalizing digital tools. </w:t>
      </w:r>
      <w:ins w:author="Ngwira, Amos" w:date="2025-08-11T14:37:00Z" w:id="1117354438">
        <w:r w:rsidRPr="3509CDBB" w:rsidR="337988C9">
          <w:rPr>
            <w:rFonts w:ascii="Calibri" w:hAnsi="Calibri" w:cs="Calibri"/>
            <w:i w:val="1"/>
            <w:iCs w:val="1"/>
            <w:color w:val="000000" w:themeColor="text1" w:themeTint="FF" w:themeShade="FF"/>
            <w:lang w:val="en-US"/>
          </w:rPr>
          <w:t>Or summarize this in terms of three strategic pillars as follows: (</w:t>
        </w:r>
        <w:r w:rsidRPr="3509CDBB" w:rsidR="337988C9">
          <w:rPr>
            <w:rFonts w:ascii="Calibri" w:hAnsi="Calibri" w:cs="Calibri"/>
            <w:i w:val="1"/>
            <w:iCs w:val="1"/>
            <w:color w:val="000000" w:themeColor="text1" w:themeTint="FF" w:themeShade="FF"/>
            <w:lang w:val="en-US"/>
          </w:rPr>
          <w:t>i</w:t>
        </w:r>
        <w:r w:rsidRPr="3509CDBB" w:rsidR="337988C9">
          <w:rPr>
            <w:rFonts w:ascii="Calibri" w:hAnsi="Calibri" w:cs="Calibri"/>
            <w:i w:val="1"/>
            <w:iCs w:val="1"/>
            <w:color w:val="000000" w:themeColor="text1" w:themeTint="FF" w:themeShade="FF"/>
            <w:lang w:val="en-US"/>
          </w:rPr>
          <w:t>) deepen institutionalization and governance for se</w:t>
        </w:r>
      </w:ins>
      <w:ins w:author="Ngwira, Amos" w:date="2025-08-11T14:38:00Z" w:id="1178813646">
        <w:r w:rsidRPr="3509CDBB" w:rsidR="337988C9">
          <w:rPr>
            <w:rFonts w:ascii="Calibri" w:hAnsi="Calibri" w:cs="Calibri"/>
            <w:i w:val="1"/>
            <w:iCs w:val="1"/>
            <w:color w:val="000000" w:themeColor="text1" w:themeTint="FF" w:themeShade="FF"/>
            <w:lang w:val="en-US"/>
          </w:rPr>
          <w:t>curing government ownership, policy integration, and formalizing data-sharing frameworks (ii) foster sustainable business and partnership models for diversifying revenue str</w:t>
        </w:r>
      </w:ins>
      <w:ins w:author="Ngwira, Amos" w:date="2025-08-11T14:39:00Z" w:id="972081578">
        <w:r w:rsidRPr="3509CDBB" w:rsidR="337988C9">
          <w:rPr>
            <w:rFonts w:ascii="Calibri" w:hAnsi="Calibri" w:cs="Calibri"/>
            <w:i w:val="1"/>
            <w:iCs w:val="1"/>
            <w:color w:val="000000" w:themeColor="text1" w:themeTint="FF" w:themeShade="FF"/>
            <w:lang w:val="en-US"/>
          </w:rPr>
          <w:t xml:space="preserve">eams and strengthening private sector engagement and (iii) enhance last-mile service delivery and inclusivity for </w:t>
        </w:r>
      </w:ins>
      <w:ins w:author="Ngwira, Amos" w:date="2025-08-11T14:40:00Z" w:id="1916365637">
        <w:r w:rsidRPr="3509CDBB" w:rsidR="337988C9">
          <w:rPr>
            <w:rFonts w:ascii="Calibri" w:hAnsi="Calibri" w:cs="Calibri"/>
            <w:i w:val="1"/>
            <w:iCs w:val="1"/>
            <w:color w:val="000000" w:themeColor="text1" w:themeTint="FF" w:themeShade="FF"/>
            <w:lang w:val="en-US"/>
          </w:rPr>
          <w:t>refining</w:t>
        </w:r>
      </w:ins>
      <w:ins w:author="Ngwira, Amos" w:date="2025-08-11T14:39:00Z" w:id="1922895375">
        <w:r w:rsidRPr="3509CDBB" w:rsidR="337988C9">
          <w:rPr>
            <w:rFonts w:ascii="Calibri" w:hAnsi="Calibri" w:cs="Calibri"/>
            <w:i w:val="1"/>
            <w:iCs w:val="1"/>
            <w:color w:val="000000" w:themeColor="text1" w:themeTint="FF" w:themeShade="FF"/>
            <w:lang w:val="en-US"/>
          </w:rPr>
          <w:t xml:space="preserve"> content, expanding reach through diverse channels, and mains</w:t>
        </w:r>
      </w:ins>
      <w:ins w:author="Ngwira, Amos" w:date="2025-08-11T14:40:00Z" w:id="857330488">
        <w:r w:rsidRPr="3509CDBB" w:rsidR="337988C9">
          <w:rPr>
            <w:rFonts w:ascii="Calibri" w:hAnsi="Calibri" w:cs="Calibri"/>
            <w:i w:val="1"/>
            <w:iCs w:val="1"/>
            <w:color w:val="000000" w:themeColor="text1" w:themeTint="FF" w:themeShade="FF"/>
            <w:lang w:val="en-US"/>
          </w:rPr>
          <w:t>treaming gender and youth strategy</w:t>
        </w:r>
        <w:r w:rsidRPr="3509CDBB" w:rsidR="337988C9">
          <w:rPr>
            <w:rFonts w:ascii="Calibri" w:hAnsi="Calibri" w:cs="Calibri"/>
            <w:color w:val="000000" w:themeColor="text1" w:themeTint="FF" w:themeShade="FF"/>
            <w:lang w:val="en-US"/>
          </w:rPr>
          <w:t xml:space="preserve">. </w:t>
        </w:r>
      </w:ins>
    </w:p>
    <w:p w:rsidR="3509CDBB" w:rsidP="3509CDBB" w:rsidRDefault="3509CDBB" w14:paraId="7FA16E44" w14:textId="01B7F0F3">
      <w:pPr>
        <w:spacing w:before="120" w:after="120" w:line="240" w:lineRule="auto"/>
        <w:jc w:val="both"/>
        <w:rPr>
          <w:rFonts w:ascii="Calibri" w:hAnsi="Calibri" w:cs="Calibri"/>
          <w:color w:val="000000" w:themeColor="text1" w:themeTint="FF" w:themeShade="FF"/>
          <w:lang w:val="en-US"/>
        </w:rPr>
      </w:pPr>
    </w:p>
    <w:sectPr w:rsidRPr="00312993" w:rsidR="00647D36">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xmlns:w="http://schemas.openxmlformats.org/wordprocessingml/2006/main" w:initials="mo" w:author="moussa.senge@gmail.com" w:date="2025-10-09T10:57:24" w:id="1417212000">
    <w:p xmlns:w14="http://schemas.microsoft.com/office/word/2010/wordml" xmlns:w="http://schemas.openxmlformats.org/wordprocessingml/2006/main" w:rsidR="6220630F" w:rsidRDefault="7834BF7F" w14:paraId="66241A02" w14:textId="472368BA">
      <w:pPr>
        <w:pStyle w:val="CommentText"/>
      </w:pPr>
      <w:r>
        <w:rPr>
          <w:rStyle w:val="CommentReference"/>
        </w:rPr>
        <w:annotationRef/>
      </w:r>
      <w:r w:rsidRPr="5A6EDF1E" w:rsidR="1D95FD44">
        <w:t>Another challenge of the Smart Nkunganire System (SNS) is the connectivity in rural areas. Currently there is a proposal to have an offline system as well. In terms of digital advisories, SNS is also being looked into providing extension advisories, weather information, early warning to farmers. The initiative is being led by RAB. Current coverage of SNS is 1,5 million Farmers.</w:t>
      </w:r>
    </w:p>
  </w:comment>
</w:comments>
</file>

<file path=word/commentsExtended.xml><?xml version="1.0" encoding="utf-8"?>
<w15:commentsEx xmlns:mc="http://schemas.openxmlformats.org/markup-compatibility/2006" xmlns:w15="http://schemas.microsoft.com/office/word/2012/wordml" mc:Ignorable="w15">
  <w15:commentEx w15:done="0" w15:paraId="66241A0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2A4817B" w16cex:dateUtc="2025-10-09T08:57:24.666Z"/>
</w16cex:commentsExtensible>
</file>

<file path=word/commentsIds.xml><?xml version="1.0" encoding="utf-8"?>
<w16cid:commentsIds xmlns:mc="http://schemas.openxmlformats.org/markup-compatibility/2006" xmlns:w16cid="http://schemas.microsoft.com/office/word/2016/wordml/cid" mc:Ignorable="w16cid">
  <w16cid:commentId w16cid:paraId="66241A02" w16cid:durableId="32A481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LTZ8KejK/eOkE" int2:id="DvKYHtYe">
      <int2:state int2:type="spell" int2:value="Rejected"/>
    </int2:textHash>
    <int2:textHash int2:hashCode="YF6vihN7YdIiuj" int2:id="ntkcxnRN">
      <int2:state int2:type="spell"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3">
    <w:nsid w:val="60e03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5ac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af3a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de46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83c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7d2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3b7f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5A8050"/>
    <w:multiLevelType w:val="hybridMultilevel"/>
    <w:tmpl w:val="D226B49E"/>
    <w:lvl w:ilvl="0" w:tplc="A96E8304">
      <w:start w:val="1"/>
      <w:numFmt w:val="bullet"/>
      <w:lvlText w:val=""/>
      <w:lvlJc w:val="left"/>
      <w:pPr>
        <w:ind w:left="720" w:hanging="360"/>
      </w:pPr>
      <w:rPr>
        <w:rFonts w:hint="default" w:ascii="Symbol" w:hAnsi="Symbol"/>
      </w:rPr>
    </w:lvl>
    <w:lvl w:ilvl="1" w:tplc="9348C1A6">
      <w:start w:val="1"/>
      <w:numFmt w:val="bullet"/>
      <w:lvlText w:val="o"/>
      <w:lvlJc w:val="left"/>
      <w:pPr>
        <w:ind w:left="1440" w:hanging="360"/>
      </w:pPr>
      <w:rPr>
        <w:rFonts w:hint="default" w:ascii="Courier New" w:hAnsi="Courier New"/>
      </w:rPr>
    </w:lvl>
    <w:lvl w:ilvl="2" w:tplc="BA2228AA">
      <w:start w:val="1"/>
      <w:numFmt w:val="bullet"/>
      <w:lvlText w:val=""/>
      <w:lvlJc w:val="left"/>
      <w:pPr>
        <w:ind w:left="2160" w:hanging="360"/>
      </w:pPr>
      <w:rPr>
        <w:rFonts w:hint="default" w:ascii="Wingdings" w:hAnsi="Wingdings"/>
      </w:rPr>
    </w:lvl>
    <w:lvl w:ilvl="3" w:tplc="5A504BD0">
      <w:start w:val="1"/>
      <w:numFmt w:val="bullet"/>
      <w:lvlText w:val=""/>
      <w:lvlJc w:val="left"/>
      <w:pPr>
        <w:ind w:left="2880" w:hanging="360"/>
      </w:pPr>
      <w:rPr>
        <w:rFonts w:hint="default" w:ascii="Symbol" w:hAnsi="Symbol"/>
      </w:rPr>
    </w:lvl>
    <w:lvl w:ilvl="4" w:tplc="D3A03646">
      <w:start w:val="1"/>
      <w:numFmt w:val="bullet"/>
      <w:lvlText w:val="o"/>
      <w:lvlJc w:val="left"/>
      <w:pPr>
        <w:ind w:left="3600" w:hanging="360"/>
      </w:pPr>
      <w:rPr>
        <w:rFonts w:hint="default" w:ascii="Courier New" w:hAnsi="Courier New"/>
      </w:rPr>
    </w:lvl>
    <w:lvl w:ilvl="5" w:tplc="7C4837C4">
      <w:start w:val="1"/>
      <w:numFmt w:val="bullet"/>
      <w:lvlText w:val=""/>
      <w:lvlJc w:val="left"/>
      <w:pPr>
        <w:ind w:left="4320" w:hanging="360"/>
      </w:pPr>
      <w:rPr>
        <w:rFonts w:hint="default" w:ascii="Wingdings" w:hAnsi="Wingdings"/>
      </w:rPr>
    </w:lvl>
    <w:lvl w:ilvl="6" w:tplc="B5B8C97A">
      <w:start w:val="1"/>
      <w:numFmt w:val="bullet"/>
      <w:lvlText w:val=""/>
      <w:lvlJc w:val="left"/>
      <w:pPr>
        <w:ind w:left="5040" w:hanging="360"/>
      </w:pPr>
      <w:rPr>
        <w:rFonts w:hint="default" w:ascii="Symbol" w:hAnsi="Symbol"/>
      </w:rPr>
    </w:lvl>
    <w:lvl w:ilvl="7" w:tplc="0164D16A">
      <w:start w:val="1"/>
      <w:numFmt w:val="bullet"/>
      <w:lvlText w:val="o"/>
      <w:lvlJc w:val="left"/>
      <w:pPr>
        <w:ind w:left="5760" w:hanging="360"/>
      </w:pPr>
      <w:rPr>
        <w:rFonts w:hint="default" w:ascii="Courier New" w:hAnsi="Courier New"/>
      </w:rPr>
    </w:lvl>
    <w:lvl w:ilvl="8" w:tplc="60225098">
      <w:start w:val="1"/>
      <w:numFmt w:val="bullet"/>
      <w:lvlText w:val=""/>
      <w:lvlJc w:val="left"/>
      <w:pPr>
        <w:ind w:left="6480" w:hanging="360"/>
      </w:pPr>
      <w:rPr>
        <w:rFonts w:hint="default" w:ascii="Wingdings" w:hAnsi="Wingdings"/>
      </w:rPr>
    </w:lvl>
  </w:abstractNum>
  <w:abstractNum w:abstractNumId="1" w15:restartNumberingAfterBreak="0">
    <w:nsid w:val="078895E7"/>
    <w:multiLevelType w:val="hybridMultilevel"/>
    <w:tmpl w:val="7A90698A"/>
    <w:lvl w:ilvl="0" w:tplc="6B1804F2">
      <w:start w:val="1"/>
      <w:numFmt w:val="decimal"/>
      <w:lvlText w:val="%1."/>
      <w:lvlJc w:val="left"/>
      <w:pPr>
        <w:ind w:left="720" w:hanging="360"/>
      </w:pPr>
    </w:lvl>
    <w:lvl w:ilvl="1" w:tplc="FE2A3694">
      <w:start w:val="1"/>
      <w:numFmt w:val="lowerLetter"/>
      <w:lvlText w:val="%2."/>
      <w:lvlJc w:val="left"/>
      <w:pPr>
        <w:ind w:left="1440" w:hanging="360"/>
      </w:pPr>
    </w:lvl>
    <w:lvl w:ilvl="2" w:tplc="302C6F50">
      <w:start w:val="1"/>
      <w:numFmt w:val="lowerRoman"/>
      <w:lvlText w:val="%3."/>
      <w:lvlJc w:val="right"/>
      <w:pPr>
        <w:ind w:left="2160" w:hanging="180"/>
      </w:pPr>
    </w:lvl>
    <w:lvl w:ilvl="3" w:tplc="D54437F4">
      <w:start w:val="1"/>
      <w:numFmt w:val="decimal"/>
      <w:lvlText w:val="%4."/>
      <w:lvlJc w:val="left"/>
      <w:pPr>
        <w:ind w:left="2880" w:hanging="360"/>
      </w:pPr>
    </w:lvl>
    <w:lvl w:ilvl="4" w:tplc="F2A2EB4C">
      <w:start w:val="1"/>
      <w:numFmt w:val="lowerLetter"/>
      <w:lvlText w:val="%5."/>
      <w:lvlJc w:val="left"/>
      <w:pPr>
        <w:ind w:left="3600" w:hanging="360"/>
      </w:pPr>
    </w:lvl>
    <w:lvl w:ilvl="5" w:tplc="60D06AC6">
      <w:start w:val="1"/>
      <w:numFmt w:val="lowerRoman"/>
      <w:lvlText w:val="%6."/>
      <w:lvlJc w:val="right"/>
      <w:pPr>
        <w:ind w:left="4320" w:hanging="180"/>
      </w:pPr>
    </w:lvl>
    <w:lvl w:ilvl="6" w:tplc="C7D00740">
      <w:start w:val="1"/>
      <w:numFmt w:val="decimal"/>
      <w:lvlText w:val="%7."/>
      <w:lvlJc w:val="left"/>
      <w:pPr>
        <w:ind w:left="5040" w:hanging="360"/>
      </w:pPr>
    </w:lvl>
    <w:lvl w:ilvl="7" w:tplc="94CA92EA">
      <w:start w:val="1"/>
      <w:numFmt w:val="lowerLetter"/>
      <w:lvlText w:val="%8."/>
      <w:lvlJc w:val="left"/>
      <w:pPr>
        <w:ind w:left="5760" w:hanging="360"/>
      </w:pPr>
    </w:lvl>
    <w:lvl w:ilvl="8" w:tplc="8F58971E">
      <w:start w:val="1"/>
      <w:numFmt w:val="lowerRoman"/>
      <w:lvlText w:val="%9."/>
      <w:lvlJc w:val="right"/>
      <w:pPr>
        <w:ind w:left="6480" w:hanging="180"/>
      </w:pPr>
    </w:lvl>
  </w:abstractNum>
  <w:abstractNum w:abstractNumId="2" w15:restartNumberingAfterBreak="0">
    <w:nsid w:val="13710008"/>
    <w:multiLevelType w:val="hybridMultilevel"/>
    <w:tmpl w:val="B46AC74C"/>
    <w:lvl w:ilvl="0" w:tplc="E6527A92">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4D25FA1"/>
    <w:multiLevelType w:val="hybridMultilevel"/>
    <w:tmpl w:val="8B084DB0"/>
    <w:lvl w:ilvl="0" w:tplc="DB62F674">
      <w:start w:val="1"/>
      <w:numFmt w:val="bullet"/>
      <w:lvlText w:val=""/>
      <w:lvlJc w:val="left"/>
      <w:pPr>
        <w:ind w:left="720" w:hanging="360"/>
      </w:pPr>
      <w:rPr>
        <w:rFonts w:hint="default" w:ascii="Symbol" w:hAnsi="Symbol"/>
      </w:rPr>
    </w:lvl>
    <w:lvl w:ilvl="1" w:tplc="44527906">
      <w:start w:val="1"/>
      <w:numFmt w:val="bullet"/>
      <w:lvlText w:val="o"/>
      <w:lvlJc w:val="left"/>
      <w:pPr>
        <w:ind w:left="1440" w:hanging="360"/>
      </w:pPr>
      <w:rPr>
        <w:rFonts w:hint="default" w:ascii="Courier New" w:hAnsi="Courier New"/>
      </w:rPr>
    </w:lvl>
    <w:lvl w:ilvl="2" w:tplc="5AFCDB62">
      <w:start w:val="1"/>
      <w:numFmt w:val="bullet"/>
      <w:lvlText w:val=""/>
      <w:lvlJc w:val="left"/>
      <w:pPr>
        <w:ind w:left="2160" w:hanging="360"/>
      </w:pPr>
      <w:rPr>
        <w:rFonts w:hint="default" w:ascii="Wingdings" w:hAnsi="Wingdings"/>
      </w:rPr>
    </w:lvl>
    <w:lvl w:ilvl="3" w:tplc="CAF00962">
      <w:start w:val="1"/>
      <w:numFmt w:val="bullet"/>
      <w:lvlText w:val=""/>
      <w:lvlJc w:val="left"/>
      <w:pPr>
        <w:ind w:left="2880" w:hanging="360"/>
      </w:pPr>
      <w:rPr>
        <w:rFonts w:hint="default" w:ascii="Symbol" w:hAnsi="Symbol"/>
      </w:rPr>
    </w:lvl>
    <w:lvl w:ilvl="4" w:tplc="60C85EA8">
      <w:start w:val="1"/>
      <w:numFmt w:val="bullet"/>
      <w:lvlText w:val="o"/>
      <w:lvlJc w:val="left"/>
      <w:pPr>
        <w:ind w:left="3600" w:hanging="360"/>
      </w:pPr>
      <w:rPr>
        <w:rFonts w:hint="default" w:ascii="Courier New" w:hAnsi="Courier New"/>
      </w:rPr>
    </w:lvl>
    <w:lvl w:ilvl="5" w:tplc="B73AB464">
      <w:start w:val="1"/>
      <w:numFmt w:val="bullet"/>
      <w:lvlText w:val=""/>
      <w:lvlJc w:val="left"/>
      <w:pPr>
        <w:ind w:left="4320" w:hanging="360"/>
      </w:pPr>
      <w:rPr>
        <w:rFonts w:hint="default" w:ascii="Wingdings" w:hAnsi="Wingdings"/>
      </w:rPr>
    </w:lvl>
    <w:lvl w:ilvl="6" w:tplc="F78AF00E">
      <w:start w:val="1"/>
      <w:numFmt w:val="bullet"/>
      <w:lvlText w:val=""/>
      <w:lvlJc w:val="left"/>
      <w:pPr>
        <w:ind w:left="5040" w:hanging="360"/>
      </w:pPr>
      <w:rPr>
        <w:rFonts w:hint="default" w:ascii="Symbol" w:hAnsi="Symbol"/>
      </w:rPr>
    </w:lvl>
    <w:lvl w:ilvl="7" w:tplc="E2C09868">
      <w:start w:val="1"/>
      <w:numFmt w:val="bullet"/>
      <w:lvlText w:val="o"/>
      <w:lvlJc w:val="left"/>
      <w:pPr>
        <w:ind w:left="5760" w:hanging="360"/>
      </w:pPr>
      <w:rPr>
        <w:rFonts w:hint="default" w:ascii="Courier New" w:hAnsi="Courier New"/>
      </w:rPr>
    </w:lvl>
    <w:lvl w:ilvl="8" w:tplc="44782342">
      <w:start w:val="1"/>
      <w:numFmt w:val="bullet"/>
      <w:lvlText w:val=""/>
      <w:lvlJc w:val="left"/>
      <w:pPr>
        <w:ind w:left="6480" w:hanging="360"/>
      </w:pPr>
      <w:rPr>
        <w:rFonts w:hint="default" w:ascii="Wingdings" w:hAnsi="Wingdings"/>
      </w:rPr>
    </w:lvl>
  </w:abstractNum>
  <w:abstractNum w:abstractNumId="4" w15:restartNumberingAfterBreak="0">
    <w:nsid w:val="1F2D3683"/>
    <w:multiLevelType w:val="hybridMultilevel"/>
    <w:tmpl w:val="916E97CA"/>
    <w:lvl w:ilvl="0" w:tplc="BCBC039A">
      <w:start w:val="1"/>
      <w:numFmt w:val="bullet"/>
      <w:lvlText w:val=""/>
      <w:lvlJc w:val="left"/>
      <w:pPr>
        <w:ind w:left="720" w:hanging="360"/>
      </w:pPr>
      <w:rPr>
        <w:rFonts w:hint="default" w:ascii="Symbol" w:hAnsi="Symbol"/>
      </w:rPr>
    </w:lvl>
    <w:lvl w:ilvl="1" w:tplc="9A285670">
      <w:start w:val="1"/>
      <w:numFmt w:val="bullet"/>
      <w:lvlText w:val="o"/>
      <w:lvlJc w:val="left"/>
      <w:pPr>
        <w:ind w:left="1440" w:hanging="360"/>
      </w:pPr>
      <w:rPr>
        <w:rFonts w:hint="default" w:ascii="Courier New" w:hAnsi="Courier New"/>
      </w:rPr>
    </w:lvl>
    <w:lvl w:ilvl="2" w:tplc="93FCB704">
      <w:start w:val="1"/>
      <w:numFmt w:val="bullet"/>
      <w:lvlText w:val=""/>
      <w:lvlJc w:val="left"/>
      <w:pPr>
        <w:ind w:left="2160" w:hanging="360"/>
      </w:pPr>
      <w:rPr>
        <w:rFonts w:hint="default" w:ascii="Wingdings" w:hAnsi="Wingdings"/>
      </w:rPr>
    </w:lvl>
    <w:lvl w:ilvl="3" w:tplc="8AB497CE">
      <w:start w:val="1"/>
      <w:numFmt w:val="bullet"/>
      <w:lvlText w:val=""/>
      <w:lvlJc w:val="left"/>
      <w:pPr>
        <w:ind w:left="2880" w:hanging="360"/>
      </w:pPr>
      <w:rPr>
        <w:rFonts w:hint="default" w:ascii="Symbol" w:hAnsi="Symbol"/>
      </w:rPr>
    </w:lvl>
    <w:lvl w:ilvl="4" w:tplc="208ACC16">
      <w:start w:val="1"/>
      <w:numFmt w:val="bullet"/>
      <w:lvlText w:val="o"/>
      <w:lvlJc w:val="left"/>
      <w:pPr>
        <w:ind w:left="3600" w:hanging="360"/>
      </w:pPr>
      <w:rPr>
        <w:rFonts w:hint="default" w:ascii="Courier New" w:hAnsi="Courier New"/>
      </w:rPr>
    </w:lvl>
    <w:lvl w:ilvl="5" w:tplc="F0E8BBD4">
      <w:start w:val="1"/>
      <w:numFmt w:val="bullet"/>
      <w:lvlText w:val=""/>
      <w:lvlJc w:val="left"/>
      <w:pPr>
        <w:ind w:left="4320" w:hanging="360"/>
      </w:pPr>
      <w:rPr>
        <w:rFonts w:hint="default" w:ascii="Wingdings" w:hAnsi="Wingdings"/>
      </w:rPr>
    </w:lvl>
    <w:lvl w:ilvl="6" w:tplc="39F26F3E">
      <w:start w:val="1"/>
      <w:numFmt w:val="bullet"/>
      <w:lvlText w:val=""/>
      <w:lvlJc w:val="left"/>
      <w:pPr>
        <w:ind w:left="5040" w:hanging="360"/>
      </w:pPr>
      <w:rPr>
        <w:rFonts w:hint="default" w:ascii="Symbol" w:hAnsi="Symbol"/>
      </w:rPr>
    </w:lvl>
    <w:lvl w:ilvl="7" w:tplc="1C58A0FC">
      <w:start w:val="1"/>
      <w:numFmt w:val="bullet"/>
      <w:lvlText w:val="o"/>
      <w:lvlJc w:val="left"/>
      <w:pPr>
        <w:ind w:left="5760" w:hanging="360"/>
      </w:pPr>
      <w:rPr>
        <w:rFonts w:hint="default" w:ascii="Courier New" w:hAnsi="Courier New"/>
      </w:rPr>
    </w:lvl>
    <w:lvl w:ilvl="8" w:tplc="89DEB5C2">
      <w:start w:val="1"/>
      <w:numFmt w:val="bullet"/>
      <w:lvlText w:val=""/>
      <w:lvlJc w:val="left"/>
      <w:pPr>
        <w:ind w:left="6480" w:hanging="360"/>
      </w:pPr>
      <w:rPr>
        <w:rFonts w:hint="default" w:ascii="Wingdings" w:hAnsi="Wingdings"/>
      </w:rPr>
    </w:lvl>
  </w:abstractNum>
  <w:abstractNum w:abstractNumId="5" w15:restartNumberingAfterBreak="0">
    <w:nsid w:val="1F6F7CC4"/>
    <w:multiLevelType w:val="hybridMultilevel"/>
    <w:tmpl w:val="94749FC6"/>
    <w:lvl w:ilvl="0" w:tplc="EC1A4B6C">
      <w:start w:val="1"/>
      <w:numFmt w:val="decimal"/>
      <w:lvlText w:val="%1."/>
      <w:lvlJc w:val="left"/>
      <w:pPr>
        <w:ind w:left="720" w:hanging="360"/>
      </w:pPr>
    </w:lvl>
    <w:lvl w:ilvl="1" w:tplc="045ED2AE">
      <w:start w:val="1"/>
      <w:numFmt w:val="lowerLetter"/>
      <w:lvlText w:val="%2."/>
      <w:lvlJc w:val="left"/>
      <w:pPr>
        <w:ind w:left="1440" w:hanging="360"/>
      </w:pPr>
    </w:lvl>
    <w:lvl w:ilvl="2" w:tplc="0772E9E0">
      <w:start w:val="1"/>
      <w:numFmt w:val="lowerRoman"/>
      <w:lvlText w:val="%3."/>
      <w:lvlJc w:val="right"/>
      <w:pPr>
        <w:ind w:left="2160" w:hanging="180"/>
      </w:pPr>
    </w:lvl>
    <w:lvl w:ilvl="3" w:tplc="D3CA9744">
      <w:start w:val="1"/>
      <w:numFmt w:val="decimal"/>
      <w:lvlText w:val="%4."/>
      <w:lvlJc w:val="left"/>
      <w:pPr>
        <w:ind w:left="2880" w:hanging="360"/>
      </w:pPr>
    </w:lvl>
    <w:lvl w:ilvl="4" w:tplc="A56EFEA2">
      <w:start w:val="1"/>
      <w:numFmt w:val="lowerLetter"/>
      <w:lvlText w:val="%5."/>
      <w:lvlJc w:val="left"/>
      <w:pPr>
        <w:ind w:left="3600" w:hanging="360"/>
      </w:pPr>
    </w:lvl>
    <w:lvl w:ilvl="5" w:tplc="25940EA4">
      <w:start w:val="1"/>
      <w:numFmt w:val="lowerRoman"/>
      <w:lvlText w:val="%6."/>
      <w:lvlJc w:val="right"/>
      <w:pPr>
        <w:ind w:left="4320" w:hanging="180"/>
      </w:pPr>
    </w:lvl>
    <w:lvl w:ilvl="6" w:tplc="172C32FE">
      <w:start w:val="1"/>
      <w:numFmt w:val="decimal"/>
      <w:lvlText w:val="%7."/>
      <w:lvlJc w:val="left"/>
      <w:pPr>
        <w:ind w:left="5040" w:hanging="360"/>
      </w:pPr>
    </w:lvl>
    <w:lvl w:ilvl="7" w:tplc="AB764E80">
      <w:start w:val="1"/>
      <w:numFmt w:val="lowerLetter"/>
      <w:lvlText w:val="%8."/>
      <w:lvlJc w:val="left"/>
      <w:pPr>
        <w:ind w:left="5760" w:hanging="360"/>
      </w:pPr>
    </w:lvl>
    <w:lvl w:ilvl="8" w:tplc="0FA6BF70">
      <w:start w:val="1"/>
      <w:numFmt w:val="lowerRoman"/>
      <w:lvlText w:val="%9."/>
      <w:lvlJc w:val="right"/>
      <w:pPr>
        <w:ind w:left="6480" w:hanging="180"/>
      </w:pPr>
    </w:lvl>
  </w:abstractNum>
  <w:abstractNum w:abstractNumId="6" w15:restartNumberingAfterBreak="0">
    <w:nsid w:val="23A874B7"/>
    <w:multiLevelType w:val="hybridMultilevel"/>
    <w:tmpl w:val="3D66D456"/>
    <w:lvl w:ilvl="0" w:tplc="73006166">
      <w:start w:val="1"/>
      <w:numFmt w:val="bullet"/>
      <w:lvlText w:val=""/>
      <w:lvlJc w:val="left"/>
      <w:pPr>
        <w:ind w:left="720" w:hanging="360"/>
      </w:pPr>
      <w:rPr>
        <w:rFonts w:hint="default" w:ascii="Symbol" w:hAnsi="Symbol"/>
      </w:rPr>
    </w:lvl>
    <w:lvl w:ilvl="1" w:tplc="F90E4D82">
      <w:start w:val="1"/>
      <w:numFmt w:val="bullet"/>
      <w:lvlText w:val="o"/>
      <w:lvlJc w:val="left"/>
      <w:pPr>
        <w:ind w:left="1440" w:hanging="360"/>
      </w:pPr>
      <w:rPr>
        <w:rFonts w:hint="default" w:ascii="Courier New" w:hAnsi="Courier New"/>
      </w:rPr>
    </w:lvl>
    <w:lvl w:ilvl="2" w:tplc="C84247FA">
      <w:start w:val="1"/>
      <w:numFmt w:val="bullet"/>
      <w:lvlText w:val=""/>
      <w:lvlJc w:val="left"/>
      <w:pPr>
        <w:ind w:left="2160" w:hanging="360"/>
      </w:pPr>
      <w:rPr>
        <w:rFonts w:hint="default" w:ascii="Wingdings" w:hAnsi="Wingdings"/>
      </w:rPr>
    </w:lvl>
    <w:lvl w:ilvl="3" w:tplc="B642AB48">
      <w:start w:val="1"/>
      <w:numFmt w:val="bullet"/>
      <w:lvlText w:val=""/>
      <w:lvlJc w:val="left"/>
      <w:pPr>
        <w:ind w:left="2880" w:hanging="360"/>
      </w:pPr>
      <w:rPr>
        <w:rFonts w:hint="default" w:ascii="Symbol" w:hAnsi="Symbol"/>
      </w:rPr>
    </w:lvl>
    <w:lvl w:ilvl="4" w:tplc="9684DE1A">
      <w:start w:val="1"/>
      <w:numFmt w:val="bullet"/>
      <w:lvlText w:val="o"/>
      <w:lvlJc w:val="left"/>
      <w:pPr>
        <w:ind w:left="3600" w:hanging="360"/>
      </w:pPr>
      <w:rPr>
        <w:rFonts w:hint="default" w:ascii="Courier New" w:hAnsi="Courier New"/>
      </w:rPr>
    </w:lvl>
    <w:lvl w:ilvl="5" w:tplc="151292AA">
      <w:start w:val="1"/>
      <w:numFmt w:val="bullet"/>
      <w:lvlText w:val=""/>
      <w:lvlJc w:val="left"/>
      <w:pPr>
        <w:ind w:left="4320" w:hanging="360"/>
      </w:pPr>
      <w:rPr>
        <w:rFonts w:hint="default" w:ascii="Wingdings" w:hAnsi="Wingdings"/>
      </w:rPr>
    </w:lvl>
    <w:lvl w:ilvl="6" w:tplc="3052238C">
      <w:start w:val="1"/>
      <w:numFmt w:val="bullet"/>
      <w:lvlText w:val=""/>
      <w:lvlJc w:val="left"/>
      <w:pPr>
        <w:ind w:left="5040" w:hanging="360"/>
      </w:pPr>
      <w:rPr>
        <w:rFonts w:hint="default" w:ascii="Symbol" w:hAnsi="Symbol"/>
      </w:rPr>
    </w:lvl>
    <w:lvl w:ilvl="7" w:tplc="3930433E">
      <w:start w:val="1"/>
      <w:numFmt w:val="bullet"/>
      <w:lvlText w:val="o"/>
      <w:lvlJc w:val="left"/>
      <w:pPr>
        <w:ind w:left="5760" w:hanging="360"/>
      </w:pPr>
      <w:rPr>
        <w:rFonts w:hint="default" w:ascii="Courier New" w:hAnsi="Courier New"/>
      </w:rPr>
    </w:lvl>
    <w:lvl w:ilvl="8" w:tplc="33360C16">
      <w:start w:val="1"/>
      <w:numFmt w:val="bullet"/>
      <w:lvlText w:val=""/>
      <w:lvlJc w:val="left"/>
      <w:pPr>
        <w:ind w:left="6480" w:hanging="360"/>
      </w:pPr>
      <w:rPr>
        <w:rFonts w:hint="default" w:ascii="Wingdings" w:hAnsi="Wingdings"/>
      </w:rPr>
    </w:lvl>
  </w:abstractNum>
  <w:abstractNum w:abstractNumId="7" w15:restartNumberingAfterBreak="0">
    <w:nsid w:val="2B5D0ECD"/>
    <w:multiLevelType w:val="hybridMultilevel"/>
    <w:tmpl w:val="02500CEE"/>
    <w:lvl w:ilvl="0" w:tplc="5610F800">
      <w:start w:val="1"/>
      <w:numFmt w:val="decimal"/>
      <w:lvlText w:val="%1."/>
      <w:lvlJc w:val="left"/>
      <w:pPr>
        <w:ind w:left="720" w:hanging="360"/>
      </w:pPr>
    </w:lvl>
    <w:lvl w:ilvl="1" w:tplc="AAB67FC2">
      <w:start w:val="1"/>
      <w:numFmt w:val="lowerLetter"/>
      <w:lvlText w:val="%2."/>
      <w:lvlJc w:val="left"/>
      <w:pPr>
        <w:ind w:left="1440" w:hanging="360"/>
      </w:pPr>
    </w:lvl>
    <w:lvl w:ilvl="2" w:tplc="9BBAAA18">
      <w:start w:val="1"/>
      <w:numFmt w:val="lowerRoman"/>
      <w:lvlText w:val="%3."/>
      <w:lvlJc w:val="right"/>
      <w:pPr>
        <w:ind w:left="2160" w:hanging="180"/>
      </w:pPr>
    </w:lvl>
    <w:lvl w:ilvl="3" w:tplc="E6828B56">
      <w:start w:val="1"/>
      <w:numFmt w:val="decimal"/>
      <w:lvlText w:val="%4."/>
      <w:lvlJc w:val="left"/>
      <w:pPr>
        <w:ind w:left="2880" w:hanging="360"/>
      </w:pPr>
    </w:lvl>
    <w:lvl w:ilvl="4" w:tplc="FCF0240E">
      <w:start w:val="1"/>
      <w:numFmt w:val="lowerLetter"/>
      <w:lvlText w:val="%5."/>
      <w:lvlJc w:val="left"/>
      <w:pPr>
        <w:ind w:left="3600" w:hanging="360"/>
      </w:pPr>
    </w:lvl>
    <w:lvl w:ilvl="5" w:tplc="B36224D8">
      <w:start w:val="1"/>
      <w:numFmt w:val="lowerRoman"/>
      <w:lvlText w:val="%6."/>
      <w:lvlJc w:val="right"/>
      <w:pPr>
        <w:ind w:left="4320" w:hanging="180"/>
      </w:pPr>
    </w:lvl>
    <w:lvl w:ilvl="6" w:tplc="CF8A591E">
      <w:start w:val="1"/>
      <w:numFmt w:val="decimal"/>
      <w:lvlText w:val="%7."/>
      <w:lvlJc w:val="left"/>
      <w:pPr>
        <w:ind w:left="5040" w:hanging="360"/>
      </w:pPr>
    </w:lvl>
    <w:lvl w:ilvl="7" w:tplc="5F9EC5E0">
      <w:start w:val="1"/>
      <w:numFmt w:val="lowerLetter"/>
      <w:lvlText w:val="%8."/>
      <w:lvlJc w:val="left"/>
      <w:pPr>
        <w:ind w:left="5760" w:hanging="360"/>
      </w:pPr>
    </w:lvl>
    <w:lvl w:ilvl="8" w:tplc="BB065D60">
      <w:start w:val="1"/>
      <w:numFmt w:val="lowerRoman"/>
      <w:lvlText w:val="%9."/>
      <w:lvlJc w:val="right"/>
      <w:pPr>
        <w:ind w:left="6480" w:hanging="180"/>
      </w:pPr>
    </w:lvl>
  </w:abstractNum>
  <w:abstractNum w:abstractNumId="8" w15:restartNumberingAfterBreak="0">
    <w:nsid w:val="2C9B0167"/>
    <w:multiLevelType w:val="hybridMultilevel"/>
    <w:tmpl w:val="11F2C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549ADC6"/>
    <w:multiLevelType w:val="hybridMultilevel"/>
    <w:tmpl w:val="DB88AA78"/>
    <w:lvl w:ilvl="0" w:tplc="6B922670">
      <w:start w:val="1"/>
      <w:numFmt w:val="bullet"/>
      <w:lvlText w:val=""/>
      <w:lvlJc w:val="left"/>
      <w:pPr>
        <w:ind w:left="720" w:hanging="360"/>
      </w:pPr>
      <w:rPr>
        <w:rFonts w:hint="default" w:ascii="Symbol" w:hAnsi="Symbol"/>
      </w:rPr>
    </w:lvl>
    <w:lvl w:ilvl="1" w:tplc="0E52C890">
      <w:start w:val="1"/>
      <w:numFmt w:val="bullet"/>
      <w:lvlText w:val="o"/>
      <w:lvlJc w:val="left"/>
      <w:pPr>
        <w:ind w:left="1440" w:hanging="360"/>
      </w:pPr>
      <w:rPr>
        <w:rFonts w:hint="default" w:ascii="Courier New" w:hAnsi="Courier New"/>
      </w:rPr>
    </w:lvl>
    <w:lvl w:ilvl="2" w:tplc="EB2C9D86">
      <w:start w:val="1"/>
      <w:numFmt w:val="bullet"/>
      <w:lvlText w:val=""/>
      <w:lvlJc w:val="left"/>
      <w:pPr>
        <w:ind w:left="2160" w:hanging="360"/>
      </w:pPr>
      <w:rPr>
        <w:rFonts w:hint="default" w:ascii="Wingdings" w:hAnsi="Wingdings"/>
      </w:rPr>
    </w:lvl>
    <w:lvl w:ilvl="3" w:tplc="96D26288">
      <w:start w:val="1"/>
      <w:numFmt w:val="bullet"/>
      <w:lvlText w:val=""/>
      <w:lvlJc w:val="left"/>
      <w:pPr>
        <w:ind w:left="2880" w:hanging="360"/>
      </w:pPr>
      <w:rPr>
        <w:rFonts w:hint="default" w:ascii="Symbol" w:hAnsi="Symbol"/>
      </w:rPr>
    </w:lvl>
    <w:lvl w:ilvl="4" w:tplc="61C41F62">
      <w:start w:val="1"/>
      <w:numFmt w:val="bullet"/>
      <w:lvlText w:val="o"/>
      <w:lvlJc w:val="left"/>
      <w:pPr>
        <w:ind w:left="3600" w:hanging="360"/>
      </w:pPr>
      <w:rPr>
        <w:rFonts w:hint="default" w:ascii="Courier New" w:hAnsi="Courier New"/>
      </w:rPr>
    </w:lvl>
    <w:lvl w:ilvl="5" w:tplc="34A8979C">
      <w:start w:val="1"/>
      <w:numFmt w:val="bullet"/>
      <w:lvlText w:val=""/>
      <w:lvlJc w:val="left"/>
      <w:pPr>
        <w:ind w:left="4320" w:hanging="360"/>
      </w:pPr>
      <w:rPr>
        <w:rFonts w:hint="default" w:ascii="Wingdings" w:hAnsi="Wingdings"/>
      </w:rPr>
    </w:lvl>
    <w:lvl w:ilvl="6" w:tplc="E71CCF96">
      <w:start w:val="1"/>
      <w:numFmt w:val="bullet"/>
      <w:lvlText w:val=""/>
      <w:lvlJc w:val="left"/>
      <w:pPr>
        <w:ind w:left="5040" w:hanging="360"/>
      </w:pPr>
      <w:rPr>
        <w:rFonts w:hint="default" w:ascii="Symbol" w:hAnsi="Symbol"/>
      </w:rPr>
    </w:lvl>
    <w:lvl w:ilvl="7" w:tplc="4A983642">
      <w:start w:val="1"/>
      <w:numFmt w:val="bullet"/>
      <w:lvlText w:val="o"/>
      <w:lvlJc w:val="left"/>
      <w:pPr>
        <w:ind w:left="5760" w:hanging="360"/>
      </w:pPr>
      <w:rPr>
        <w:rFonts w:hint="default" w:ascii="Courier New" w:hAnsi="Courier New"/>
      </w:rPr>
    </w:lvl>
    <w:lvl w:ilvl="8" w:tplc="0F242D20">
      <w:start w:val="1"/>
      <w:numFmt w:val="bullet"/>
      <w:lvlText w:val=""/>
      <w:lvlJc w:val="left"/>
      <w:pPr>
        <w:ind w:left="6480" w:hanging="360"/>
      </w:pPr>
      <w:rPr>
        <w:rFonts w:hint="default" w:ascii="Wingdings" w:hAnsi="Wingdings"/>
      </w:rPr>
    </w:lvl>
  </w:abstractNum>
  <w:abstractNum w:abstractNumId="10" w15:restartNumberingAfterBreak="0">
    <w:nsid w:val="384AB7AB"/>
    <w:multiLevelType w:val="hybridMultilevel"/>
    <w:tmpl w:val="E9501E2A"/>
    <w:lvl w:ilvl="0" w:tplc="9FEE10B0">
      <w:start w:val="1"/>
      <w:numFmt w:val="bullet"/>
      <w:lvlText w:val="·"/>
      <w:lvlJc w:val="left"/>
      <w:pPr>
        <w:ind w:left="720" w:hanging="360"/>
      </w:pPr>
      <w:rPr>
        <w:rFonts w:hint="default" w:ascii="Symbol" w:hAnsi="Symbol"/>
      </w:rPr>
    </w:lvl>
    <w:lvl w:ilvl="1" w:tplc="9DBA5AB4">
      <w:start w:val="1"/>
      <w:numFmt w:val="bullet"/>
      <w:lvlText w:val="o"/>
      <w:lvlJc w:val="left"/>
      <w:pPr>
        <w:ind w:left="1440" w:hanging="360"/>
      </w:pPr>
      <w:rPr>
        <w:rFonts w:hint="default" w:ascii="Courier New" w:hAnsi="Courier New"/>
      </w:rPr>
    </w:lvl>
    <w:lvl w:ilvl="2" w:tplc="10E2273C">
      <w:start w:val="1"/>
      <w:numFmt w:val="bullet"/>
      <w:lvlText w:val=""/>
      <w:lvlJc w:val="left"/>
      <w:pPr>
        <w:ind w:left="2160" w:hanging="360"/>
      </w:pPr>
      <w:rPr>
        <w:rFonts w:hint="default" w:ascii="Wingdings" w:hAnsi="Wingdings"/>
      </w:rPr>
    </w:lvl>
    <w:lvl w:ilvl="3" w:tplc="6F92A946">
      <w:start w:val="1"/>
      <w:numFmt w:val="bullet"/>
      <w:lvlText w:val=""/>
      <w:lvlJc w:val="left"/>
      <w:pPr>
        <w:ind w:left="2880" w:hanging="360"/>
      </w:pPr>
      <w:rPr>
        <w:rFonts w:hint="default" w:ascii="Symbol" w:hAnsi="Symbol"/>
      </w:rPr>
    </w:lvl>
    <w:lvl w:ilvl="4" w:tplc="4BD23F28">
      <w:start w:val="1"/>
      <w:numFmt w:val="bullet"/>
      <w:lvlText w:val="o"/>
      <w:lvlJc w:val="left"/>
      <w:pPr>
        <w:ind w:left="3600" w:hanging="360"/>
      </w:pPr>
      <w:rPr>
        <w:rFonts w:hint="default" w:ascii="Courier New" w:hAnsi="Courier New"/>
      </w:rPr>
    </w:lvl>
    <w:lvl w:ilvl="5" w:tplc="6D1C2B50">
      <w:start w:val="1"/>
      <w:numFmt w:val="bullet"/>
      <w:lvlText w:val=""/>
      <w:lvlJc w:val="left"/>
      <w:pPr>
        <w:ind w:left="4320" w:hanging="360"/>
      </w:pPr>
      <w:rPr>
        <w:rFonts w:hint="default" w:ascii="Wingdings" w:hAnsi="Wingdings"/>
      </w:rPr>
    </w:lvl>
    <w:lvl w:ilvl="6" w:tplc="0FB86404">
      <w:start w:val="1"/>
      <w:numFmt w:val="bullet"/>
      <w:lvlText w:val=""/>
      <w:lvlJc w:val="left"/>
      <w:pPr>
        <w:ind w:left="5040" w:hanging="360"/>
      </w:pPr>
      <w:rPr>
        <w:rFonts w:hint="default" w:ascii="Symbol" w:hAnsi="Symbol"/>
      </w:rPr>
    </w:lvl>
    <w:lvl w:ilvl="7" w:tplc="51268190">
      <w:start w:val="1"/>
      <w:numFmt w:val="bullet"/>
      <w:lvlText w:val="o"/>
      <w:lvlJc w:val="left"/>
      <w:pPr>
        <w:ind w:left="5760" w:hanging="360"/>
      </w:pPr>
      <w:rPr>
        <w:rFonts w:hint="default" w:ascii="Courier New" w:hAnsi="Courier New"/>
      </w:rPr>
    </w:lvl>
    <w:lvl w:ilvl="8" w:tplc="169E16FA">
      <w:start w:val="1"/>
      <w:numFmt w:val="bullet"/>
      <w:lvlText w:val=""/>
      <w:lvlJc w:val="left"/>
      <w:pPr>
        <w:ind w:left="6480" w:hanging="360"/>
      </w:pPr>
      <w:rPr>
        <w:rFonts w:hint="default" w:ascii="Wingdings" w:hAnsi="Wingdings"/>
      </w:rPr>
    </w:lvl>
  </w:abstractNum>
  <w:abstractNum w:abstractNumId="11" w15:restartNumberingAfterBreak="0">
    <w:nsid w:val="4467656A"/>
    <w:multiLevelType w:val="hybridMultilevel"/>
    <w:tmpl w:val="D9A2960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488144E"/>
    <w:multiLevelType w:val="hybridMultilevel"/>
    <w:tmpl w:val="80ACB4FE"/>
    <w:lvl w:ilvl="0" w:tplc="E482F7EC">
      <w:start w:val="1"/>
      <w:numFmt w:val="bullet"/>
      <w:lvlText w:val=""/>
      <w:lvlJc w:val="left"/>
      <w:pPr>
        <w:ind w:left="720" w:hanging="360"/>
      </w:pPr>
      <w:rPr>
        <w:rFonts w:hint="default" w:ascii="Symbol" w:hAnsi="Symbol"/>
      </w:rPr>
    </w:lvl>
    <w:lvl w:ilvl="1" w:tplc="E0E2C508">
      <w:start w:val="1"/>
      <w:numFmt w:val="bullet"/>
      <w:lvlText w:val="o"/>
      <w:lvlJc w:val="left"/>
      <w:pPr>
        <w:ind w:left="1440" w:hanging="360"/>
      </w:pPr>
      <w:rPr>
        <w:rFonts w:hint="default" w:ascii="Courier New" w:hAnsi="Courier New"/>
      </w:rPr>
    </w:lvl>
    <w:lvl w:ilvl="2" w:tplc="70060A7A">
      <w:start w:val="1"/>
      <w:numFmt w:val="bullet"/>
      <w:lvlText w:val=""/>
      <w:lvlJc w:val="left"/>
      <w:pPr>
        <w:ind w:left="2160" w:hanging="360"/>
      </w:pPr>
      <w:rPr>
        <w:rFonts w:hint="default" w:ascii="Wingdings" w:hAnsi="Wingdings"/>
      </w:rPr>
    </w:lvl>
    <w:lvl w:ilvl="3" w:tplc="5FFA6282">
      <w:start w:val="1"/>
      <w:numFmt w:val="bullet"/>
      <w:lvlText w:val=""/>
      <w:lvlJc w:val="left"/>
      <w:pPr>
        <w:ind w:left="2880" w:hanging="360"/>
      </w:pPr>
      <w:rPr>
        <w:rFonts w:hint="default" w:ascii="Symbol" w:hAnsi="Symbol"/>
      </w:rPr>
    </w:lvl>
    <w:lvl w:ilvl="4" w:tplc="85163C1A">
      <w:start w:val="1"/>
      <w:numFmt w:val="bullet"/>
      <w:lvlText w:val="o"/>
      <w:lvlJc w:val="left"/>
      <w:pPr>
        <w:ind w:left="3600" w:hanging="360"/>
      </w:pPr>
      <w:rPr>
        <w:rFonts w:hint="default" w:ascii="Courier New" w:hAnsi="Courier New"/>
      </w:rPr>
    </w:lvl>
    <w:lvl w:ilvl="5" w:tplc="31C0EC90">
      <w:start w:val="1"/>
      <w:numFmt w:val="bullet"/>
      <w:lvlText w:val=""/>
      <w:lvlJc w:val="left"/>
      <w:pPr>
        <w:ind w:left="4320" w:hanging="360"/>
      </w:pPr>
      <w:rPr>
        <w:rFonts w:hint="default" w:ascii="Wingdings" w:hAnsi="Wingdings"/>
      </w:rPr>
    </w:lvl>
    <w:lvl w:ilvl="6" w:tplc="D76AB180">
      <w:start w:val="1"/>
      <w:numFmt w:val="bullet"/>
      <w:lvlText w:val=""/>
      <w:lvlJc w:val="left"/>
      <w:pPr>
        <w:ind w:left="5040" w:hanging="360"/>
      </w:pPr>
      <w:rPr>
        <w:rFonts w:hint="default" w:ascii="Symbol" w:hAnsi="Symbol"/>
      </w:rPr>
    </w:lvl>
    <w:lvl w:ilvl="7" w:tplc="0AB8B182">
      <w:start w:val="1"/>
      <w:numFmt w:val="bullet"/>
      <w:lvlText w:val="o"/>
      <w:lvlJc w:val="left"/>
      <w:pPr>
        <w:ind w:left="5760" w:hanging="360"/>
      </w:pPr>
      <w:rPr>
        <w:rFonts w:hint="default" w:ascii="Courier New" w:hAnsi="Courier New"/>
      </w:rPr>
    </w:lvl>
    <w:lvl w:ilvl="8" w:tplc="527A7AAE">
      <w:start w:val="1"/>
      <w:numFmt w:val="bullet"/>
      <w:lvlText w:val=""/>
      <w:lvlJc w:val="left"/>
      <w:pPr>
        <w:ind w:left="6480" w:hanging="360"/>
      </w:pPr>
      <w:rPr>
        <w:rFonts w:hint="default" w:ascii="Wingdings" w:hAnsi="Wingdings"/>
      </w:rPr>
    </w:lvl>
  </w:abstractNum>
  <w:abstractNum w:abstractNumId="13" w15:restartNumberingAfterBreak="0">
    <w:nsid w:val="48287369"/>
    <w:multiLevelType w:val="hybridMultilevel"/>
    <w:tmpl w:val="C56E8E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85F50FD"/>
    <w:multiLevelType w:val="hybridMultilevel"/>
    <w:tmpl w:val="268E950E"/>
    <w:lvl w:ilvl="0" w:tplc="DE0E5A64">
      <w:start w:val="1"/>
      <w:numFmt w:val="decimal"/>
      <w:lvlText w:val="%1."/>
      <w:lvlJc w:val="left"/>
      <w:pPr>
        <w:ind w:left="720" w:hanging="360"/>
      </w:pPr>
    </w:lvl>
    <w:lvl w:ilvl="1" w:tplc="4752788C">
      <w:start w:val="1"/>
      <w:numFmt w:val="lowerLetter"/>
      <w:lvlText w:val="%2."/>
      <w:lvlJc w:val="left"/>
      <w:pPr>
        <w:ind w:left="1440" w:hanging="360"/>
      </w:pPr>
    </w:lvl>
    <w:lvl w:ilvl="2" w:tplc="240667B8">
      <w:start w:val="1"/>
      <w:numFmt w:val="lowerRoman"/>
      <w:lvlText w:val="%3."/>
      <w:lvlJc w:val="right"/>
      <w:pPr>
        <w:ind w:left="2160" w:hanging="180"/>
      </w:pPr>
    </w:lvl>
    <w:lvl w:ilvl="3" w:tplc="8D44CB34">
      <w:start w:val="1"/>
      <w:numFmt w:val="decimal"/>
      <w:lvlText w:val="%4."/>
      <w:lvlJc w:val="left"/>
      <w:pPr>
        <w:ind w:left="2880" w:hanging="360"/>
      </w:pPr>
    </w:lvl>
    <w:lvl w:ilvl="4" w:tplc="13027A6C">
      <w:start w:val="1"/>
      <w:numFmt w:val="lowerLetter"/>
      <w:lvlText w:val="%5."/>
      <w:lvlJc w:val="left"/>
      <w:pPr>
        <w:ind w:left="3600" w:hanging="360"/>
      </w:pPr>
    </w:lvl>
    <w:lvl w:ilvl="5" w:tplc="1C16D12C">
      <w:start w:val="1"/>
      <w:numFmt w:val="lowerRoman"/>
      <w:lvlText w:val="%6."/>
      <w:lvlJc w:val="right"/>
      <w:pPr>
        <w:ind w:left="4320" w:hanging="180"/>
      </w:pPr>
    </w:lvl>
    <w:lvl w:ilvl="6" w:tplc="38C09C1C">
      <w:start w:val="1"/>
      <w:numFmt w:val="decimal"/>
      <w:lvlText w:val="%7."/>
      <w:lvlJc w:val="left"/>
      <w:pPr>
        <w:ind w:left="5040" w:hanging="360"/>
      </w:pPr>
    </w:lvl>
    <w:lvl w:ilvl="7" w:tplc="7C0A1BB6">
      <w:start w:val="1"/>
      <w:numFmt w:val="lowerLetter"/>
      <w:lvlText w:val="%8."/>
      <w:lvlJc w:val="left"/>
      <w:pPr>
        <w:ind w:left="5760" w:hanging="360"/>
      </w:pPr>
    </w:lvl>
    <w:lvl w:ilvl="8" w:tplc="7E8AD410">
      <w:start w:val="1"/>
      <w:numFmt w:val="lowerRoman"/>
      <w:lvlText w:val="%9."/>
      <w:lvlJc w:val="right"/>
      <w:pPr>
        <w:ind w:left="6480" w:hanging="180"/>
      </w:pPr>
    </w:lvl>
  </w:abstractNum>
  <w:abstractNum w:abstractNumId="15" w15:restartNumberingAfterBreak="0">
    <w:nsid w:val="5ED2974D"/>
    <w:multiLevelType w:val="hybridMultilevel"/>
    <w:tmpl w:val="107EF12E"/>
    <w:lvl w:ilvl="0" w:tplc="FF2033AA">
      <w:start w:val="1"/>
      <w:numFmt w:val="bullet"/>
      <w:lvlText w:val=""/>
      <w:lvlJc w:val="left"/>
      <w:pPr>
        <w:ind w:left="720" w:hanging="360"/>
      </w:pPr>
      <w:rPr>
        <w:rFonts w:hint="default" w:ascii="Symbol" w:hAnsi="Symbol"/>
      </w:rPr>
    </w:lvl>
    <w:lvl w:ilvl="1" w:tplc="6A90A3D8">
      <w:start w:val="1"/>
      <w:numFmt w:val="bullet"/>
      <w:lvlText w:val="o"/>
      <w:lvlJc w:val="left"/>
      <w:pPr>
        <w:ind w:left="1440" w:hanging="360"/>
      </w:pPr>
      <w:rPr>
        <w:rFonts w:hint="default" w:ascii="Courier New" w:hAnsi="Courier New"/>
      </w:rPr>
    </w:lvl>
    <w:lvl w:ilvl="2" w:tplc="18FAA8A8">
      <w:start w:val="1"/>
      <w:numFmt w:val="bullet"/>
      <w:lvlText w:val=""/>
      <w:lvlJc w:val="left"/>
      <w:pPr>
        <w:ind w:left="2160" w:hanging="360"/>
      </w:pPr>
      <w:rPr>
        <w:rFonts w:hint="default" w:ascii="Wingdings" w:hAnsi="Wingdings"/>
      </w:rPr>
    </w:lvl>
    <w:lvl w:ilvl="3" w:tplc="9F1A4CF8">
      <w:start w:val="1"/>
      <w:numFmt w:val="bullet"/>
      <w:lvlText w:val=""/>
      <w:lvlJc w:val="left"/>
      <w:pPr>
        <w:ind w:left="2880" w:hanging="360"/>
      </w:pPr>
      <w:rPr>
        <w:rFonts w:hint="default" w:ascii="Symbol" w:hAnsi="Symbol"/>
      </w:rPr>
    </w:lvl>
    <w:lvl w:ilvl="4" w:tplc="13D2E138">
      <w:start w:val="1"/>
      <w:numFmt w:val="bullet"/>
      <w:lvlText w:val="o"/>
      <w:lvlJc w:val="left"/>
      <w:pPr>
        <w:ind w:left="3600" w:hanging="360"/>
      </w:pPr>
      <w:rPr>
        <w:rFonts w:hint="default" w:ascii="Courier New" w:hAnsi="Courier New"/>
      </w:rPr>
    </w:lvl>
    <w:lvl w:ilvl="5" w:tplc="DD7A113C">
      <w:start w:val="1"/>
      <w:numFmt w:val="bullet"/>
      <w:lvlText w:val=""/>
      <w:lvlJc w:val="left"/>
      <w:pPr>
        <w:ind w:left="4320" w:hanging="360"/>
      </w:pPr>
      <w:rPr>
        <w:rFonts w:hint="default" w:ascii="Wingdings" w:hAnsi="Wingdings"/>
      </w:rPr>
    </w:lvl>
    <w:lvl w:ilvl="6" w:tplc="9C8088EE">
      <w:start w:val="1"/>
      <w:numFmt w:val="bullet"/>
      <w:lvlText w:val=""/>
      <w:lvlJc w:val="left"/>
      <w:pPr>
        <w:ind w:left="5040" w:hanging="360"/>
      </w:pPr>
      <w:rPr>
        <w:rFonts w:hint="default" w:ascii="Symbol" w:hAnsi="Symbol"/>
      </w:rPr>
    </w:lvl>
    <w:lvl w:ilvl="7" w:tplc="AB58E3DE">
      <w:start w:val="1"/>
      <w:numFmt w:val="bullet"/>
      <w:lvlText w:val="o"/>
      <w:lvlJc w:val="left"/>
      <w:pPr>
        <w:ind w:left="5760" w:hanging="360"/>
      </w:pPr>
      <w:rPr>
        <w:rFonts w:hint="default" w:ascii="Courier New" w:hAnsi="Courier New"/>
      </w:rPr>
    </w:lvl>
    <w:lvl w:ilvl="8" w:tplc="77A8D78A">
      <w:start w:val="1"/>
      <w:numFmt w:val="bullet"/>
      <w:lvlText w:val=""/>
      <w:lvlJc w:val="left"/>
      <w:pPr>
        <w:ind w:left="6480" w:hanging="360"/>
      </w:pPr>
      <w:rPr>
        <w:rFonts w:hint="default" w:ascii="Wingdings" w:hAnsi="Wingdings"/>
      </w:rPr>
    </w:lvl>
  </w:abstractNum>
  <w:abstractNum w:abstractNumId="16" w15:restartNumberingAfterBreak="0">
    <w:nsid w:val="6DE00198"/>
    <w:multiLevelType w:val="multilevel"/>
    <w:tmpl w:val="C91481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1425033362">
    <w:abstractNumId w:val="10"/>
  </w:num>
  <w:num w:numId="2" w16cid:durableId="1080517691">
    <w:abstractNumId w:val="3"/>
  </w:num>
  <w:num w:numId="3" w16cid:durableId="339284391">
    <w:abstractNumId w:val="5"/>
  </w:num>
  <w:num w:numId="4" w16cid:durableId="1116019695">
    <w:abstractNumId w:val="7"/>
  </w:num>
  <w:num w:numId="5" w16cid:durableId="1689332040">
    <w:abstractNumId w:val="12"/>
  </w:num>
  <w:num w:numId="6" w16cid:durableId="505511604">
    <w:abstractNumId w:val="6"/>
  </w:num>
  <w:num w:numId="7" w16cid:durableId="498079516">
    <w:abstractNumId w:val="14"/>
  </w:num>
  <w:num w:numId="8" w16cid:durableId="1528525117">
    <w:abstractNumId w:val="9"/>
  </w:num>
  <w:num w:numId="9" w16cid:durableId="226695530">
    <w:abstractNumId w:val="15"/>
  </w:num>
  <w:num w:numId="10" w16cid:durableId="239338399">
    <w:abstractNumId w:val="4"/>
  </w:num>
  <w:num w:numId="11" w16cid:durableId="1313488073">
    <w:abstractNumId w:val="0"/>
  </w:num>
  <w:num w:numId="12" w16cid:durableId="1273898190">
    <w:abstractNumId w:val="1"/>
  </w:num>
  <w:num w:numId="13" w16cid:durableId="951590855">
    <w:abstractNumId w:val="11"/>
  </w:num>
  <w:num w:numId="14" w16cid:durableId="557981453">
    <w:abstractNumId w:val="2"/>
  </w:num>
  <w:num w:numId="15" w16cid:durableId="908464086">
    <w:abstractNumId w:val="13"/>
  </w:num>
  <w:num w:numId="16" w16cid:durableId="2002926136">
    <w:abstractNumId w:val="16"/>
  </w:num>
  <w:num w:numId="17" w16cid:durableId="1275793656">
    <w:abstractNumId w:val="8"/>
  </w:num>
</w:numbering>
</file>

<file path=word/people.xml><?xml version="1.0" encoding="utf-8"?>
<w15:people xmlns:mc="http://schemas.openxmlformats.org/markup-compatibility/2006" xmlns:w15="http://schemas.microsoft.com/office/word/2012/wordml" mc:Ignorable="w15">
  <w15:person w15:author="Banerjee, Rupsha (ILRI)">
    <w15:presenceInfo w15:providerId="AD" w15:userId="S::B.Rupsha@cgiar.org::b4dd6d74-8b3a-4011-a872-fd8d57204d3f"/>
  </w15:person>
  <w15:person w15:author="Banerjee, Rupsha (ILRI)">
    <w15:presenceInfo w15:providerId="AD" w15:userId="S::b.rupsha@cgiar.org::b4dd6d74-8b3a-4011-a872-fd8d57204d3f"/>
  </w15:person>
  <w15:person w15:author="moussa.senge@gmail.com">
    <w15:presenceInfo w15:providerId="AD" w15:userId="S::urn:spo:guest#moussa.senge@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36"/>
    <w:rsid w:val="00123F96"/>
    <w:rsid w:val="00151C9C"/>
    <w:rsid w:val="001AD01F"/>
    <w:rsid w:val="001EC655"/>
    <w:rsid w:val="00226E44"/>
    <w:rsid w:val="002B7860"/>
    <w:rsid w:val="00312993"/>
    <w:rsid w:val="00337EF5"/>
    <w:rsid w:val="00346D19"/>
    <w:rsid w:val="00350BC3"/>
    <w:rsid w:val="003A4AE2"/>
    <w:rsid w:val="003DF5BB"/>
    <w:rsid w:val="004B61FE"/>
    <w:rsid w:val="00596C58"/>
    <w:rsid w:val="005C3BA4"/>
    <w:rsid w:val="005D04D9"/>
    <w:rsid w:val="005F66C5"/>
    <w:rsid w:val="006449FF"/>
    <w:rsid w:val="00647D36"/>
    <w:rsid w:val="006A6BF7"/>
    <w:rsid w:val="00794C85"/>
    <w:rsid w:val="007B6F33"/>
    <w:rsid w:val="0082582B"/>
    <w:rsid w:val="0086090B"/>
    <w:rsid w:val="00862688"/>
    <w:rsid w:val="008B572F"/>
    <w:rsid w:val="008D4FE4"/>
    <w:rsid w:val="008E21F3"/>
    <w:rsid w:val="008E675C"/>
    <w:rsid w:val="00944DEC"/>
    <w:rsid w:val="00945D8B"/>
    <w:rsid w:val="009C7578"/>
    <w:rsid w:val="00A044EE"/>
    <w:rsid w:val="00A40242"/>
    <w:rsid w:val="00A70A0C"/>
    <w:rsid w:val="00A870F6"/>
    <w:rsid w:val="00A9FDDF"/>
    <w:rsid w:val="00AA0C0D"/>
    <w:rsid w:val="00AE37AB"/>
    <w:rsid w:val="00B65BB2"/>
    <w:rsid w:val="00B82446"/>
    <w:rsid w:val="00B97866"/>
    <w:rsid w:val="00BC4EAC"/>
    <w:rsid w:val="00C11A04"/>
    <w:rsid w:val="00C4319B"/>
    <w:rsid w:val="00C52356"/>
    <w:rsid w:val="00C54012"/>
    <w:rsid w:val="00C6408E"/>
    <w:rsid w:val="00C92975"/>
    <w:rsid w:val="00CD631F"/>
    <w:rsid w:val="00CE63C8"/>
    <w:rsid w:val="00CE731E"/>
    <w:rsid w:val="00CF726B"/>
    <w:rsid w:val="00D59081"/>
    <w:rsid w:val="00DF3EDD"/>
    <w:rsid w:val="00E66F9B"/>
    <w:rsid w:val="00F40A79"/>
    <w:rsid w:val="00F52FE8"/>
    <w:rsid w:val="00F955E3"/>
    <w:rsid w:val="00FB3912"/>
    <w:rsid w:val="00FB7C1B"/>
    <w:rsid w:val="0143AA8F"/>
    <w:rsid w:val="0164DF71"/>
    <w:rsid w:val="017C9863"/>
    <w:rsid w:val="01B00C1B"/>
    <w:rsid w:val="01FD3888"/>
    <w:rsid w:val="02B77C0C"/>
    <w:rsid w:val="02C8DAAE"/>
    <w:rsid w:val="02E3A9E6"/>
    <w:rsid w:val="031F72C5"/>
    <w:rsid w:val="0323DC5F"/>
    <w:rsid w:val="03749903"/>
    <w:rsid w:val="0391D40E"/>
    <w:rsid w:val="0450FED5"/>
    <w:rsid w:val="04C80FAD"/>
    <w:rsid w:val="0508EDC7"/>
    <w:rsid w:val="05456CD4"/>
    <w:rsid w:val="061FD808"/>
    <w:rsid w:val="067B8404"/>
    <w:rsid w:val="06809DFE"/>
    <w:rsid w:val="06CD8FF7"/>
    <w:rsid w:val="070DE835"/>
    <w:rsid w:val="0749332F"/>
    <w:rsid w:val="076BB94F"/>
    <w:rsid w:val="07A2A3C2"/>
    <w:rsid w:val="084BEFA6"/>
    <w:rsid w:val="088DECBC"/>
    <w:rsid w:val="08CEE773"/>
    <w:rsid w:val="09134816"/>
    <w:rsid w:val="091B0B5E"/>
    <w:rsid w:val="0929C2CB"/>
    <w:rsid w:val="095C8816"/>
    <w:rsid w:val="099069A4"/>
    <w:rsid w:val="09B1B408"/>
    <w:rsid w:val="09C03870"/>
    <w:rsid w:val="0A01B76A"/>
    <w:rsid w:val="0A0326EF"/>
    <w:rsid w:val="0AC911EC"/>
    <w:rsid w:val="0AD206E5"/>
    <w:rsid w:val="0AE547B7"/>
    <w:rsid w:val="0B05CD08"/>
    <w:rsid w:val="0B505764"/>
    <w:rsid w:val="0C348C10"/>
    <w:rsid w:val="0C6DEE4F"/>
    <w:rsid w:val="0C85A0F0"/>
    <w:rsid w:val="0CA1D559"/>
    <w:rsid w:val="0CA64925"/>
    <w:rsid w:val="0CCA13BF"/>
    <w:rsid w:val="0CF039A5"/>
    <w:rsid w:val="0D0E83FA"/>
    <w:rsid w:val="0D5020E4"/>
    <w:rsid w:val="0D947211"/>
    <w:rsid w:val="0E0740F4"/>
    <w:rsid w:val="0ECDD7E4"/>
    <w:rsid w:val="0EE2750F"/>
    <w:rsid w:val="0F754DC0"/>
    <w:rsid w:val="0F8532B9"/>
    <w:rsid w:val="10134008"/>
    <w:rsid w:val="10139849"/>
    <w:rsid w:val="1044E280"/>
    <w:rsid w:val="109C360D"/>
    <w:rsid w:val="10DE1AEE"/>
    <w:rsid w:val="11067F6C"/>
    <w:rsid w:val="11483656"/>
    <w:rsid w:val="1171628E"/>
    <w:rsid w:val="11D08594"/>
    <w:rsid w:val="120DE584"/>
    <w:rsid w:val="125466EB"/>
    <w:rsid w:val="125A8C67"/>
    <w:rsid w:val="12BC9A2B"/>
    <w:rsid w:val="131D60D3"/>
    <w:rsid w:val="13971537"/>
    <w:rsid w:val="13EA487B"/>
    <w:rsid w:val="1426C1CF"/>
    <w:rsid w:val="142ABA53"/>
    <w:rsid w:val="145CDAA4"/>
    <w:rsid w:val="14C7925F"/>
    <w:rsid w:val="14DBD6D8"/>
    <w:rsid w:val="151AEC3E"/>
    <w:rsid w:val="15391FA1"/>
    <w:rsid w:val="1618DE53"/>
    <w:rsid w:val="1627E9C3"/>
    <w:rsid w:val="176E6CAF"/>
    <w:rsid w:val="178ACA02"/>
    <w:rsid w:val="1826201A"/>
    <w:rsid w:val="1827E4AA"/>
    <w:rsid w:val="1828C77F"/>
    <w:rsid w:val="18370333"/>
    <w:rsid w:val="18877353"/>
    <w:rsid w:val="18A37F0D"/>
    <w:rsid w:val="18DA73A8"/>
    <w:rsid w:val="1927C2EE"/>
    <w:rsid w:val="1933C012"/>
    <w:rsid w:val="199CAF29"/>
    <w:rsid w:val="1A4A776F"/>
    <w:rsid w:val="1A4DFC0A"/>
    <w:rsid w:val="1A5410FE"/>
    <w:rsid w:val="1A81946C"/>
    <w:rsid w:val="1AA28EF5"/>
    <w:rsid w:val="1AE5D7ED"/>
    <w:rsid w:val="1B332949"/>
    <w:rsid w:val="1B4196D0"/>
    <w:rsid w:val="1B620F86"/>
    <w:rsid w:val="1B7FB247"/>
    <w:rsid w:val="1BB61D4B"/>
    <w:rsid w:val="1C095700"/>
    <w:rsid w:val="1CBA7823"/>
    <w:rsid w:val="1CC09DB3"/>
    <w:rsid w:val="1CD3FBE4"/>
    <w:rsid w:val="1CD8BFB3"/>
    <w:rsid w:val="1D34A264"/>
    <w:rsid w:val="1D4FDC29"/>
    <w:rsid w:val="1D9DAAC6"/>
    <w:rsid w:val="1E3A1E08"/>
    <w:rsid w:val="1E409981"/>
    <w:rsid w:val="1E4C8C6E"/>
    <w:rsid w:val="1E7BB187"/>
    <w:rsid w:val="1E7DFC58"/>
    <w:rsid w:val="1F6AADEE"/>
    <w:rsid w:val="1FD98DB6"/>
    <w:rsid w:val="2001A192"/>
    <w:rsid w:val="20E251E4"/>
    <w:rsid w:val="20E8B736"/>
    <w:rsid w:val="2136630E"/>
    <w:rsid w:val="21A68F1D"/>
    <w:rsid w:val="21E96CA6"/>
    <w:rsid w:val="2227757D"/>
    <w:rsid w:val="2255E0E0"/>
    <w:rsid w:val="22AE9A70"/>
    <w:rsid w:val="22B6E061"/>
    <w:rsid w:val="2322C62A"/>
    <w:rsid w:val="232D988C"/>
    <w:rsid w:val="24337DE2"/>
    <w:rsid w:val="246AC62B"/>
    <w:rsid w:val="24AB734F"/>
    <w:rsid w:val="25A56F7F"/>
    <w:rsid w:val="25B6A67A"/>
    <w:rsid w:val="25E14B21"/>
    <w:rsid w:val="25FAFD2E"/>
    <w:rsid w:val="25FE6696"/>
    <w:rsid w:val="2634D457"/>
    <w:rsid w:val="26544925"/>
    <w:rsid w:val="26C56DEE"/>
    <w:rsid w:val="26D07F60"/>
    <w:rsid w:val="2793F731"/>
    <w:rsid w:val="27D8D862"/>
    <w:rsid w:val="280B8F6F"/>
    <w:rsid w:val="2840C93D"/>
    <w:rsid w:val="285C2AD1"/>
    <w:rsid w:val="28862D49"/>
    <w:rsid w:val="290A58CA"/>
    <w:rsid w:val="293BC827"/>
    <w:rsid w:val="29BD0E6F"/>
    <w:rsid w:val="29FED1D4"/>
    <w:rsid w:val="2A2EC141"/>
    <w:rsid w:val="2A3D8066"/>
    <w:rsid w:val="2A78B744"/>
    <w:rsid w:val="2A9EC053"/>
    <w:rsid w:val="2ABEDC7C"/>
    <w:rsid w:val="2C2DA5F1"/>
    <w:rsid w:val="2C31457B"/>
    <w:rsid w:val="2C470C98"/>
    <w:rsid w:val="2C4BF3C8"/>
    <w:rsid w:val="2C54A0F5"/>
    <w:rsid w:val="2C630E3B"/>
    <w:rsid w:val="2C78D9EA"/>
    <w:rsid w:val="2D2CAC91"/>
    <w:rsid w:val="2D8BE72D"/>
    <w:rsid w:val="2E555A22"/>
    <w:rsid w:val="2E81DF75"/>
    <w:rsid w:val="2E9F7737"/>
    <w:rsid w:val="2EE04ACA"/>
    <w:rsid w:val="2FAF482A"/>
    <w:rsid w:val="2FE6A0CA"/>
    <w:rsid w:val="2FEFA2BB"/>
    <w:rsid w:val="3070CC2A"/>
    <w:rsid w:val="30D06A5F"/>
    <w:rsid w:val="3144E854"/>
    <w:rsid w:val="318E4808"/>
    <w:rsid w:val="31DE5EDD"/>
    <w:rsid w:val="321B088C"/>
    <w:rsid w:val="326D1655"/>
    <w:rsid w:val="330DF848"/>
    <w:rsid w:val="331F1016"/>
    <w:rsid w:val="33307745"/>
    <w:rsid w:val="333A808A"/>
    <w:rsid w:val="337988C9"/>
    <w:rsid w:val="34161DA8"/>
    <w:rsid w:val="34216537"/>
    <w:rsid w:val="34B4AD8D"/>
    <w:rsid w:val="34C7B771"/>
    <w:rsid w:val="3504F0A4"/>
    <w:rsid w:val="3509CDBB"/>
    <w:rsid w:val="353D0BA9"/>
    <w:rsid w:val="360E6047"/>
    <w:rsid w:val="365F5122"/>
    <w:rsid w:val="3661C09E"/>
    <w:rsid w:val="368D21D5"/>
    <w:rsid w:val="36E1802B"/>
    <w:rsid w:val="373629FB"/>
    <w:rsid w:val="3777D369"/>
    <w:rsid w:val="37D1C1F6"/>
    <w:rsid w:val="386FA460"/>
    <w:rsid w:val="39EF2AD6"/>
    <w:rsid w:val="3A033A9D"/>
    <w:rsid w:val="3A27C60A"/>
    <w:rsid w:val="3A612C4B"/>
    <w:rsid w:val="3A91180B"/>
    <w:rsid w:val="3AD42550"/>
    <w:rsid w:val="3B8D22FE"/>
    <w:rsid w:val="3BA908C6"/>
    <w:rsid w:val="3BB21775"/>
    <w:rsid w:val="3BBC6F76"/>
    <w:rsid w:val="3C734A69"/>
    <w:rsid w:val="3CA1EA97"/>
    <w:rsid w:val="3CA787EC"/>
    <w:rsid w:val="3CADEAB4"/>
    <w:rsid w:val="3CE22D8C"/>
    <w:rsid w:val="3D05C7D3"/>
    <w:rsid w:val="3D64BD73"/>
    <w:rsid w:val="3D64F5D9"/>
    <w:rsid w:val="3DA21368"/>
    <w:rsid w:val="3E5FC7C1"/>
    <w:rsid w:val="3E6835CC"/>
    <w:rsid w:val="3E910173"/>
    <w:rsid w:val="3EBE5FBA"/>
    <w:rsid w:val="3F157CD5"/>
    <w:rsid w:val="3FD8671E"/>
    <w:rsid w:val="40407B85"/>
    <w:rsid w:val="40523F19"/>
    <w:rsid w:val="409F3148"/>
    <w:rsid w:val="40A09F08"/>
    <w:rsid w:val="40BE6B24"/>
    <w:rsid w:val="40C0D0E6"/>
    <w:rsid w:val="413E1DF7"/>
    <w:rsid w:val="415E3626"/>
    <w:rsid w:val="4162FBD6"/>
    <w:rsid w:val="41CC2E7F"/>
    <w:rsid w:val="41E6B718"/>
    <w:rsid w:val="425985B7"/>
    <w:rsid w:val="4259E62E"/>
    <w:rsid w:val="42E2016C"/>
    <w:rsid w:val="437F27BE"/>
    <w:rsid w:val="444B5AC1"/>
    <w:rsid w:val="446940D1"/>
    <w:rsid w:val="4477B68D"/>
    <w:rsid w:val="44B835B0"/>
    <w:rsid w:val="45246EE0"/>
    <w:rsid w:val="4548B58F"/>
    <w:rsid w:val="462DED7A"/>
    <w:rsid w:val="468E5D00"/>
    <w:rsid w:val="4759FBFF"/>
    <w:rsid w:val="47AC7CC4"/>
    <w:rsid w:val="47E3838E"/>
    <w:rsid w:val="48266ADB"/>
    <w:rsid w:val="4886C511"/>
    <w:rsid w:val="48D3A38A"/>
    <w:rsid w:val="48D4FF16"/>
    <w:rsid w:val="48F4AAF3"/>
    <w:rsid w:val="48FE9437"/>
    <w:rsid w:val="491742AC"/>
    <w:rsid w:val="49649D27"/>
    <w:rsid w:val="496A2452"/>
    <w:rsid w:val="496C71C6"/>
    <w:rsid w:val="49B9CB94"/>
    <w:rsid w:val="4A154C64"/>
    <w:rsid w:val="4A6B2E0C"/>
    <w:rsid w:val="4A76D5CB"/>
    <w:rsid w:val="4A82B5D6"/>
    <w:rsid w:val="4AA976D9"/>
    <w:rsid w:val="4B1FDF92"/>
    <w:rsid w:val="4B423C9A"/>
    <w:rsid w:val="4B5181F4"/>
    <w:rsid w:val="4B9AFF30"/>
    <w:rsid w:val="4BC24F06"/>
    <w:rsid w:val="4BE52E24"/>
    <w:rsid w:val="4BF41765"/>
    <w:rsid w:val="4BFC35F7"/>
    <w:rsid w:val="4C29DE95"/>
    <w:rsid w:val="4C5950B0"/>
    <w:rsid w:val="4CE0FEE8"/>
    <w:rsid w:val="4CFB0FE3"/>
    <w:rsid w:val="4D0C2FE8"/>
    <w:rsid w:val="4D1186E3"/>
    <w:rsid w:val="4D6FB3F2"/>
    <w:rsid w:val="4DE96763"/>
    <w:rsid w:val="4E08E984"/>
    <w:rsid w:val="4E266570"/>
    <w:rsid w:val="4E26732A"/>
    <w:rsid w:val="4E40556C"/>
    <w:rsid w:val="4E41F655"/>
    <w:rsid w:val="4E64E470"/>
    <w:rsid w:val="4E6B422C"/>
    <w:rsid w:val="4E98F237"/>
    <w:rsid w:val="4E9B5D1F"/>
    <w:rsid w:val="4EB2A2D3"/>
    <w:rsid w:val="4EE3F8B8"/>
    <w:rsid w:val="4EF9C8F1"/>
    <w:rsid w:val="4F3AB693"/>
    <w:rsid w:val="4F61623E"/>
    <w:rsid w:val="4FB0073C"/>
    <w:rsid w:val="4FEDE5F8"/>
    <w:rsid w:val="501BFEE9"/>
    <w:rsid w:val="506E4E70"/>
    <w:rsid w:val="50C6E248"/>
    <w:rsid w:val="5118ACC1"/>
    <w:rsid w:val="514200BE"/>
    <w:rsid w:val="52774143"/>
    <w:rsid w:val="528D8879"/>
    <w:rsid w:val="52A4117C"/>
    <w:rsid w:val="532D736A"/>
    <w:rsid w:val="53653C30"/>
    <w:rsid w:val="53BD6213"/>
    <w:rsid w:val="5417BC94"/>
    <w:rsid w:val="542AEC6C"/>
    <w:rsid w:val="5443490E"/>
    <w:rsid w:val="548E8323"/>
    <w:rsid w:val="54F18391"/>
    <w:rsid w:val="55001660"/>
    <w:rsid w:val="554E89B4"/>
    <w:rsid w:val="55B300E7"/>
    <w:rsid w:val="567E956F"/>
    <w:rsid w:val="56C2B948"/>
    <w:rsid w:val="572F6491"/>
    <w:rsid w:val="576A8777"/>
    <w:rsid w:val="57C61520"/>
    <w:rsid w:val="57CEAAC9"/>
    <w:rsid w:val="57DAF95B"/>
    <w:rsid w:val="57DE220C"/>
    <w:rsid w:val="58672DC5"/>
    <w:rsid w:val="58AA1AE0"/>
    <w:rsid w:val="58C677ED"/>
    <w:rsid w:val="58FFCC49"/>
    <w:rsid w:val="5918989F"/>
    <w:rsid w:val="5926BC1E"/>
    <w:rsid w:val="5977CB15"/>
    <w:rsid w:val="59BD9F00"/>
    <w:rsid w:val="59C4B4E9"/>
    <w:rsid w:val="5A02FDCB"/>
    <w:rsid w:val="5A245897"/>
    <w:rsid w:val="5A33191F"/>
    <w:rsid w:val="5AF72332"/>
    <w:rsid w:val="5B0E3766"/>
    <w:rsid w:val="5B36AC3B"/>
    <w:rsid w:val="5B3D8765"/>
    <w:rsid w:val="5B707877"/>
    <w:rsid w:val="5B7F5E64"/>
    <w:rsid w:val="5BBE44D7"/>
    <w:rsid w:val="5D8F1A67"/>
    <w:rsid w:val="5D9723A0"/>
    <w:rsid w:val="5DA8E0FC"/>
    <w:rsid w:val="5DAD45D8"/>
    <w:rsid w:val="5DB82C45"/>
    <w:rsid w:val="5DE72151"/>
    <w:rsid w:val="5DF1583E"/>
    <w:rsid w:val="5E2D8226"/>
    <w:rsid w:val="5F3FB55D"/>
    <w:rsid w:val="5F66A202"/>
    <w:rsid w:val="606A90DE"/>
    <w:rsid w:val="60DED24B"/>
    <w:rsid w:val="618D08D0"/>
    <w:rsid w:val="61C70D80"/>
    <w:rsid w:val="627CEFD5"/>
    <w:rsid w:val="628E36CB"/>
    <w:rsid w:val="6290809C"/>
    <w:rsid w:val="62B068E5"/>
    <w:rsid w:val="62C45D19"/>
    <w:rsid w:val="62D1C93B"/>
    <w:rsid w:val="631AA2C2"/>
    <w:rsid w:val="6395FD2D"/>
    <w:rsid w:val="64606F1E"/>
    <w:rsid w:val="649EA184"/>
    <w:rsid w:val="64AC14E7"/>
    <w:rsid w:val="64B07127"/>
    <w:rsid w:val="652444E1"/>
    <w:rsid w:val="652D7760"/>
    <w:rsid w:val="6576DB07"/>
    <w:rsid w:val="6598DA2C"/>
    <w:rsid w:val="65C4E869"/>
    <w:rsid w:val="6605E184"/>
    <w:rsid w:val="66E07D39"/>
    <w:rsid w:val="673790A4"/>
    <w:rsid w:val="674F3815"/>
    <w:rsid w:val="67535EEF"/>
    <w:rsid w:val="67BE4443"/>
    <w:rsid w:val="67FB9738"/>
    <w:rsid w:val="682C6C66"/>
    <w:rsid w:val="6847E2E9"/>
    <w:rsid w:val="686731AA"/>
    <w:rsid w:val="687782B3"/>
    <w:rsid w:val="68A8C0F9"/>
    <w:rsid w:val="68D0D1EE"/>
    <w:rsid w:val="693161D4"/>
    <w:rsid w:val="693EE2E1"/>
    <w:rsid w:val="6A13AA98"/>
    <w:rsid w:val="6A1EF1BD"/>
    <w:rsid w:val="6AB62468"/>
    <w:rsid w:val="6AB8597A"/>
    <w:rsid w:val="6B020D73"/>
    <w:rsid w:val="6B0E095F"/>
    <w:rsid w:val="6B542DC9"/>
    <w:rsid w:val="6B77BF60"/>
    <w:rsid w:val="6B916983"/>
    <w:rsid w:val="6BF698AA"/>
    <w:rsid w:val="6C032239"/>
    <w:rsid w:val="6C2CBC99"/>
    <w:rsid w:val="6C350565"/>
    <w:rsid w:val="6C9B0C17"/>
    <w:rsid w:val="6D0CDA45"/>
    <w:rsid w:val="6E016DB0"/>
    <w:rsid w:val="6E277392"/>
    <w:rsid w:val="6E2AACD1"/>
    <w:rsid w:val="6E401D7B"/>
    <w:rsid w:val="6EB62CB2"/>
    <w:rsid w:val="6ECA6CD9"/>
    <w:rsid w:val="6F4FD088"/>
    <w:rsid w:val="6FF03CCD"/>
    <w:rsid w:val="704D10A2"/>
    <w:rsid w:val="71DEB9AC"/>
    <w:rsid w:val="71E173A3"/>
    <w:rsid w:val="721B5080"/>
    <w:rsid w:val="725E7722"/>
    <w:rsid w:val="7279F43A"/>
    <w:rsid w:val="72BF617A"/>
    <w:rsid w:val="72C7C774"/>
    <w:rsid w:val="72CC8A5D"/>
    <w:rsid w:val="72F72CC9"/>
    <w:rsid w:val="730FFF3B"/>
    <w:rsid w:val="731EE320"/>
    <w:rsid w:val="73271FF7"/>
    <w:rsid w:val="734B8C5F"/>
    <w:rsid w:val="73648A73"/>
    <w:rsid w:val="7383EF1D"/>
    <w:rsid w:val="73B6D105"/>
    <w:rsid w:val="73C6233E"/>
    <w:rsid w:val="73D91B93"/>
    <w:rsid w:val="74075346"/>
    <w:rsid w:val="741E3FD0"/>
    <w:rsid w:val="746686E3"/>
    <w:rsid w:val="7470D9A1"/>
    <w:rsid w:val="754578D0"/>
    <w:rsid w:val="762C0EDD"/>
    <w:rsid w:val="764A2BA3"/>
    <w:rsid w:val="7683FD27"/>
    <w:rsid w:val="76A6345D"/>
    <w:rsid w:val="76D72B5F"/>
    <w:rsid w:val="7718BDEF"/>
    <w:rsid w:val="7723DB9B"/>
    <w:rsid w:val="77253129"/>
    <w:rsid w:val="7784AF42"/>
    <w:rsid w:val="77E52850"/>
    <w:rsid w:val="78C3DED5"/>
    <w:rsid w:val="78D03F09"/>
    <w:rsid w:val="78F08DBB"/>
    <w:rsid w:val="798F6902"/>
    <w:rsid w:val="799586FA"/>
    <w:rsid w:val="7A46F3B3"/>
    <w:rsid w:val="7A8EA94C"/>
    <w:rsid w:val="7B94C427"/>
    <w:rsid w:val="7B9B7D8A"/>
    <w:rsid w:val="7BC88B00"/>
    <w:rsid w:val="7C517BA6"/>
    <w:rsid w:val="7CC2DC81"/>
    <w:rsid w:val="7CE31FA6"/>
    <w:rsid w:val="7D35E578"/>
    <w:rsid w:val="7D5727AC"/>
    <w:rsid w:val="7D62E0C7"/>
    <w:rsid w:val="7D795D0D"/>
    <w:rsid w:val="7D7EACB7"/>
    <w:rsid w:val="7D860537"/>
    <w:rsid w:val="7E063C33"/>
    <w:rsid w:val="7E4ABB2A"/>
    <w:rsid w:val="7E6287FF"/>
    <w:rsid w:val="7E6AF169"/>
    <w:rsid w:val="7E967EBC"/>
    <w:rsid w:val="7EDADF8F"/>
    <w:rsid w:val="7EDCEF0D"/>
    <w:rsid w:val="7FC5E6FE"/>
    <w:rsid w:val="7FC68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E510"/>
  <w15:chartTrackingRefBased/>
  <w15:docId w15:val="{AC87F57B-42A4-436D-8CFC-4C18A318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47D3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D3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D3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47D3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47D3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47D3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47D3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47D3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47D3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47D3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47D3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47D36"/>
    <w:rPr>
      <w:rFonts w:eastAsiaTheme="majorEastAsia" w:cstheme="majorBidi"/>
      <w:color w:val="272727" w:themeColor="text1" w:themeTint="D8"/>
    </w:rPr>
  </w:style>
  <w:style w:type="paragraph" w:styleId="Title">
    <w:name w:val="Title"/>
    <w:basedOn w:val="Normal"/>
    <w:next w:val="Normal"/>
    <w:link w:val="TitleChar"/>
    <w:uiPriority w:val="10"/>
    <w:qFormat/>
    <w:rsid w:val="00647D3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47D3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47D3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47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D36"/>
    <w:pPr>
      <w:spacing w:before="160"/>
      <w:jc w:val="center"/>
    </w:pPr>
    <w:rPr>
      <w:i/>
      <w:iCs/>
      <w:color w:val="404040" w:themeColor="text1" w:themeTint="BF"/>
    </w:rPr>
  </w:style>
  <w:style w:type="character" w:styleId="QuoteChar" w:customStyle="1">
    <w:name w:val="Quote Char"/>
    <w:basedOn w:val="DefaultParagraphFont"/>
    <w:link w:val="Quote"/>
    <w:uiPriority w:val="29"/>
    <w:rsid w:val="00647D36"/>
    <w:rPr>
      <w:i/>
      <w:iCs/>
      <w:color w:val="404040" w:themeColor="text1" w:themeTint="BF"/>
    </w:rPr>
  </w:style>
  <w:style w:type="paragraph" w:styleId="ListParagraph">
    <w:name w:val="List Paragraph"/>
    <w:basedOn w:val="Normal"/>
    <w:uiPriority w:val="34"/>
    <w:qFormat/>
    <w:rsid w:val="00647D36"/>
    <w:pPr>
      <w:ind w:left="720"/>
      <w:contextualSpacing/>
    </w:pPr>
  </w:style>
  <w:style w:type="character" w:styleId="IntenseEmphasis">
    <w:name w:val="Intense Emphasis"/>
    <w:basedOn w:val="DefaultParagraphFont"/>
    <w:uiPriority w:val="21"/>
    <w:qFormat/>
    <w:rsid w:val="00647D36"/>
    <w:rPr>
      <w:i/>
      <w:iCs/>
      <w:color w:val="0F4761" w:themeColor="accent1" w:themeShade="BF"/>
    </w:rPr>
  </w:style>
  <w:style w:type="paragraph" w:styleId="IntenseQuote">
    <w:name w:val="Intense Quote"/>
    <w:basedOn w:val="Normal"/>
    <w:next w:val="Normal"/>
    <w:link w:val="IntenseQuoteChar"/>
    <w:uiPriority w:val="30"/>
    <w:qFormat/>
    <w:rsid w:val="00647D3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47D36"/>
    <w:rPr>
      <w:i/>
      <w:iCs/>
      <w:color w:val="0F4761" w:themeColor="accent1" w:themeShade="BF"/>
    </w:rPr>
  </w:style>
  <w:style w:type="character" w:styleId="IntenseReference">
    <w:name w:val="Intense Reference"/>
    <w:basedOn w:val="DefaultParagraphFont"/>
    <w:uiPriority w:val="32"/>
    <w:qFormat/>
    <w:rsid w:val="00647D36"/>
    <w:rPr>
      <w:b/>
      <w:bCs/>
      <w:smallCaps/>
      <w:color w:val="0F4761" w:themeColor="accent1" w:themeShade="BF"/>
      <w:spacing w:val="5"/>
    </w:rPr>
  </w:style>
  <w:style w:type="paragraph" w:styleId="Revision">
    <w:name w:val="Revision"/>
    <w:hidden/>
    <w:uiPriority w:val="99"/>
    <w:semiHidden/>
    <w:rsid w:val="00350BC3"/>
    <w:pPr>
      <w:spacing w:after="0" w:line="240" w:lineRule="auto"/>
    </w:pPr>
  </w:style>
  <w:style w:type="paragraph" w:styleId="pf0" w:customStyle="1">
    <w:name w:val="pf0"/>
    <w:basedOn w:val="Normal"/>
    <w:rsid w:val="005F66C5"/>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5F66C5"/>
    <w:rPr>
      <w:sz w:val="16"/>
      <w:szCs w:val="16"/>
    </w:rPr>
  </w:style>
  <w:style w:type="paragraph" w:styleId="CommentText">
    <w:name w:val="annotation text"/>
    <w:basedOn w:val="Normal"/>
    <w:link w:val="CommentTextChar"/>
    <w:uiPriority w:val="99"/>
    <w:semiHidden/>
    <w:unhideWhenUsed/>
    <w:rsid w:val="005F66C5"/>
    <w:pPr>
      <w:spacing w:line="240" w:lineRule="auto"/>
    </w:pPr>
    <w:rPr>
      <w:sz w:val="20"/>
      <w:szCs w:val="20"/>
    </w:rPr>
  </w:style>
  <w:style w:type="character" w:styleId="CommentTextChar" w:customStyle="1">
    <w:name w:val="Comment Text Char"/>
    <w:basedOn w:val="DefaultParagraphFont"/>
    <w:link w:val="CommentText"/>
    <w:uiPriority w:val="99"/>
    <w:semiHidden/>
    <w:rsid w:val="005F66C5"/>
    <w:rPr>
      <w:sz w:val="20"/>
      <w:szCs w:val="20"/>
    </w:rPr>
  </w:style>
  <w:style w:type="paragraph" w:styleId="CommentSubject">
    <w:name w:val="annotation subject"/>
    <w:basedOn w:val="CommentText"/>
    <w:next w:val="CommentText"/>
    <w:link w:val="CommentSubjectChar"/>
    <w:uiPriority w:val="99"/>
    <w:semiHidden/>
    <w:unhideWhenUsed/>
    <w:rsid w:val="005F66C5"/>
    <w:rPr>
      <w:b/>
      <w:bCs/>
    </w:rPr>
  </w:style>
  <w:style w:type="character" w:styleId="CommentSubjectChar" w:customStyle="1">
    <w:name w:val="Comment Subject Char"/>
    <w:basedOn w:val="CommentTextChar"/>
    <w:link w:val="CommentSubject"/>
    <w:uiPriority w:val="99"/>
    <w:semiHidden/>
    <w:rsid w:val="005F66C5"/>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ention">
    <w:name w:val="Mention"/>
    <w:basedOn w:val="DefaultParagraphFont"/>
    <w:uiPriority w:val="99"/>
    <w:unhideWhenUsed/>
    <w:rsid w:val="02C8DAAE"/>
    <w:rPr>
      <w:color w:val="2B579A"/>
    </w:rPr>
  </w:style>
  <w:style w:type="character" w:styleId="Hyperlink">
    <w:name w:val="Hyperlink"/>
    <w:basedOn w:val="DefaultParagraphFont"/>
    <w:uiPriority w:val="99"/>
    <w:unhideWhenUsed/>
    <w:rsid w:val="02C8DAAE"/>
    <w:rPr>
      <w:color w:val="467886"/>
      <w:u w:val="single"/>
    </w:rPr>
  </w:style>
  <w:style xmlns:w14="http://schemas.microsoft.com/office/word/2010/wordml" xmlns:mc="http://schemas.openxmlformats.org/markup-compatibility/2006" xmlns:w="http://schemas.openxmlformats.org/wordprocessingml/2006/main" w:type="table" w:styleId="ListTable3-Accent3" mc:Ignorable="w14">
    <w:name xmlns:w="http://schemas.openxmlformats.org/wordprocessingml/2006/main" w:val="List Table 3 Accent 3"/>
    <w:basedOn xmlns:w="http://schemas.openxmlformats.org/wordprocessingml/2006/main" w:val="TableNormal"/>
    <w:uiPriority xmlns:w="http://schemas.openxmlformats.org/wordprocessingml/2006/main" w:val="48"/>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A5A5A5" w:themeColor="accent3" w:sz="4" w:space="0"/>
        <w:left w:val="single" w:color="A5A5A5" w:themeColor="accent3" w:sz="4" w:space="0"/>
        <w:bottom w:val="single" w:color="A5A5A5" w:themeColor="accent3" w:sz="4" w:space="0"/>
        <w:right w:val="single" w:color="A5A5A5" w:themeColor="accent3"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shd w:val="clear" w:color="auto" w:fill="A5A5A5" w:themeFill="accent3"/>
      </w:tcPr>
    </w:tblStylePr>
    <w:tblStylePr xmlns:w="http://schemas.openxmlformats.org/wordprocessingml/2006/main" w:type="lastRow">
      <w:rPr>
        <w:b/>
        <w:bCs/>
      </w:rPr>
      <w:tblPr/>
      <w:tcPr>
        <w:tcBorders>
          <w:top w:val="double" w:color="A5A5A5" w:themeColor="accent3" w:sz="4" w:space="0"/>
        </w:tcBorders>
        <w:shd w:val="clear" w:color="auto" w:fill="FFFFFF" w:themeFill="background1"/>
      </w:tcPr>
    </w:tblStylePr>
    <w:tblStylePr xmlns:w="http://schemas.openxmlformats.org/wordprocessingml/2006/main" w:type="firstCol">
      <w:rPr>
        <w:b/>
        <w:bCs/>
      </w:rPr>
      <w:tblPr/>
      <w:tcPr>
        <w:tcBorders>
          <w:right w:val="nil"/>
        </w:tcBorders>
        <w:shd w:val="clear" w:color="auto" w:fill="FFFFFF" w:themeFill="background1"/>
      </w:tcPr>
    </w:tblStylePr>
    <w:tblStylePr xmlns:w="http://schemas.openxmlformats.org/wordprocessingml/2006/main" w:type="lastCol">
      <w:rPr>
        <w:b/>
        <w:bCs/>
      </w:rPr>
      <w:tblPr/>
      <w:tcPr>
        <w:tcBorders>
          <w:left w:val="nil"/>
        </w:tcBorders>
        <w:shd w:val="clear" w:color="auto" w:fill="FFFFFF" w:themeFill="background1"/>
      </w:tcPr>
    </w:tblStylePr>
    <w:tblStylePr xmlns:w="http://schemas.openxmlformats.org/wordprocessingml/2006/main" w:type="band1Vert">
      <w:tblPr/>
      <w:tcPr>
        <w:tcBorders>
          <w:left w:val="single" w:color="A5A5A5" w:themeColor="accent3" w:sz="4" w:space="0"/>
          <w:right w:val="single" w:color="A5A5A5" w:themeColor="accent3" w:sz="4" w:space="0"/>
        </w:tcBorders>
      </w:tcPr>
    </w:tblStylePr>
    <w:tblStylePr xmlns:w="http://schemas.openxmlformats.org/wordprocessingml/2006/main" w:type="band1Horz">
      <w:tblPr/>
      <w:tcPr>
        <w:tcBorders>
          <w:top w:val="single" w:color="A5A5A5" w:themeColor="accent3" w:sz="4" w:space="0"/>
          <w:bottom w:val="single" w:color="A5A5A5" w:themeColor="accent3" w:sz="4" w:space="0"/>
          <w:insideH w:val="nil"/>
        </w:tcBorders>
      </w:tcPr>
    </w:tblStylePr>
    <w:tblStylePr xmlns:w="http://schemas.openxmlformats.org/wordprocessingml/2006/main" w:type="neCell">
      <w:tblPr/>
      <w:tcPr>
        <w:tcBorders>
          <w:left w:val="nil"/>
          <w:bottom w:val="nil"/>
        </w:tcBorders>
      </w:tcPr>
    </w:tblStylePr>
    <w:tblStylePr xmlns:w="http://schemas.openxmlformats.org/wordprocessingml/2006/main" w:type="nwCell">
      <w:tblPr/>
      <w:tcPr>
        <w:tcBorders>
          <w:bottom w:val="nil"/>
          <w:right w:val="nil"/>
        </w:tcBorders>
      </w:tcPr>
    </w:tblStylePr>
    <w:tblStylePr xmlns:w="http://schemas.openxmlformats.org/wordprocessingml/2006/main" w:type="seCell">
      <w:tblPr/>
      <w:tcPr>
        <w:tcBorders>
          <w:top w:val="double" w:color="A5A5A5" w:themeColor="accent3" w:sz="4" w:space="0"/>
          <w:left w:val="nil"/>
        </w:tcBorders>
      </w:tcPr>
    </w:tblStylePr>
    <w:tblStylePr xmlns:w="http://schemas.openxmlformats.org/wordprocessingml/2006/main" w:type="swCell">
      <w:tblPr/>
      <w:tcPr>
        <w:tcBorders>
          <w:top w:val="double" w:color="A5A5A5" w:themeColor="accent3"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uc-word-edit.officeapps.live.com/we/wordeditorframe.aspx?ui=en-GB&amp;rs=en-US&amp;wopisrc=https%3A%2F%2Fcgiar-my.sharepoint.com%2Fpersonal%2Fb_rupsha_cgiar_org%2F_vti_bin%2Fwopi.ashx%2Ffiles%2F10de4b1780a64a599d758907be167794&amp;wdlor=cD105873B-9951-46C5-B9C4-A3422C9FECCC&amp;wdenableroaming=1&amp;mscc=1&amp;wdodb=1&amp;hid=A3AFCBA1-A015-0000-8A21-E70A3D383CCF.0&amp;uih=sharepointcom&amp;wdlcid=en-GB&amp;jsapi=1&amp;jsapiver=v2&amp;corrid=4e849a76-82c1-ff27-9f61-4f0ed7812548&amp;usid=4e849a76-82c1-ff27-9f61-4f0ed7812548&amp;newsession=1&amp;sftc=1&amp;uihit=docaspx&amp;muv=1&amp;ats=PairwiseBroker&amp;cac=1&amp;sams=1&amp;mtf=1&amp;sfp=1&amp;sdp=1&amp;hch=1&amp;hwfh=1&amp;dchat=1&amp;sc=%7B%22pmo%22%3A%22https%3A%2F%2Fcgiar-my.sharepoint.com%22%2C%22pmshare%22%3Atrue%7D&amp;ctp=LeastProtected&amp;rct=Normal&amp;wdorigin=Outlook-Body.Sharing.DirectLink.Copy&amp;wdhostclicktime=1759473650857&amp;afdflight=3&amp;csiro=1&amp;instantedit=1&amp;wopicomplete=1&amp;wdredirectionreason=Unified_SingleFlush" TargetMode="External" Id="rId6" /><Relationship Type="http://schemas.openxmlformats.org/officeDocument/2006/relationships/hyperlink" Target="https://community.wmo.int/en/activity-areas/wis/wis2-implementation?utm_source=chatgpt.com" TargetMode="External" Id="rId5" /><Relationship Type="http://schemas.microsoft.com/office/2020/10/relationships/intelligence" Target="intelligence2.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 Type="http://schemas.openxmlformats.org/officeDocument/2006/relationships/image" Target="/media/image.jpg" Id="rId699292604" /><Relationship Type="http://schemas.openxmlformats.org/officeDocument/2006/relationships/image" Target="/media/image2.png" Id="rId1054331277" /><Relationship Type="http://schemas.openxmlformats.org/officeDocument/2006/relationships/image" Target="/media/image3.png" Id="rId432116641" /><Relationship Type="http://schemas.openxmlformats.org/officeDocument/2006/relationships/image" Target="/media/image4.png" Id="rId53696524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Banerjee, Rupsha (ILRI)</dc:creator>
  <keywords/>
  <dc:description/>
  <lastModifiedBy>Demissie, Teferi (ILRI)</lastModifiedBy>
  <revision>9</revision>
  <dcterms:created xsi:type="dcterms:W3CDTF">2025-08-11T20:48:00.0000000Z</dcterms:created>
  <dcterms:modified xsi:type="dcterms:W3CDTF">2025-10-10T13:17:57.4529530Z</dcterms:modified>
</coreProperties>
</file>